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0C" w:rsidRPr="00845C06" w:rsidRDefault="00A7590C" w:rsidP="00A759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PEELING THE CULTURAL ONION ON THE GERMAN APPROACH TO BUSINESS</w:t>
      </w:r>
    </w:p>
    <w:p w:rsidR="001842B1" w:rsidRDefault="001842B1" w:rsidP="003A58B6">
      <w:pPr>
        <w:rPr>
          <w:sz w:val="24"/>
          <w:szCs w:val="24"/>
        </w:rPr>
      </w:pPr>
    </w:p>
    <w:p w:rsidR="003A58B6" w:rsidRDefault="00B03871" w:rsidP="003A58B6">
      <w:pPr>
        <w:rPr>
          <w:sz w:val="24"/>
          <w:szCs w:val="24"/>
        </w:rPr>
      </w:pPr>
      <w:r>
        <w:rPr>
          <w:sz w:val="24"/>
          <w:szCs w:val="24"/>
        </w:rPr>
        <w:t>A few days before she was scheduled to make her first trip to Neuman</w:t>
      </w:r>
      <w:r w:rsidR="005E69A3">
        <w:rPr>
          <w:sz w:val="24"/>
          <w:szCs w:val="24"/>
        </w:rPr>
        <w:t>n</w:t>
      </w:r>
      <w:r>
        <w:rPr>
          <w:sz w:val="24"/>
          <w:szCs w:val="24"/>
        </w:rPr>
        <w:t xml:space="preserve"> Technologie, Natalie was sent a PowerPoint slide deck by the German site leader, Hans-Juergen (</w:t>
      </w:r>
      <w:r w:rsidR="001832F2">
        <w:rPr>
          <w:sz w:val="24"/>
          <w:szCs w:val="24"/>
        </w:rPr>
        <w:t>Exhibit</w:t>
      </w:r>
      <w:r>
        <w:rPr>
          <w:sz w:val="24"/>
          <w:szCs w:val="24"/>
        </w:rPr>
        <w:t xml:space="preserve"> 1). </w:t>
      </w:r>
      <w:r w:rsidR="005E69A3">
        <w:rPr>
          <w:sz w:val="24"/>
          <w:szCs w:val="24"/>
        </w:rPr>
        <w:t>Hitech Diesel Solutions</w:t>
      </w:r>
      <w:r w:rsidR="0016365B">
        <w:rPr>
          <w:sz w:val="24"/>
          <w:szCs w:val="24"/>
        </w:rPr>
        <w:t xml:space="preserve"> (HDS)</w:t>
      </w:r>
      <w:r w:rsidR="005E69A3">
        <w:rPr>
          <w:sz w:val="24"/>
          <w:szCs w:val="24"/>
        </w:rPr>
        <w:t xml:space="preserve">, Natalie’s employer, had recently acquired Neumann Technologie, a German company located in rural Bavaria. </w:t>
      </w:r>
      <w:r>
        <w:rPr>
          <w:sz w:val="24"/>
          <w:szCs w:val="24"/>
        </w:rPr>
        <w:t xml:space="preserve">Natalie reviewed the slides with mixed reactions. </w:t>
      </w:r>
      <w:r w:rsidR="00FF370A">
        <w:rPr>
          <w:sz w:val="24"/>
          <w:szCs w:val="24"/>
        </w:rPr>
        <w:t>On the one hand, s</w:t>
      </w:r>
      <w:r>
        <w:rPr>
          <w:sz w:val="24"/>
          <w:szCs w:val="24"/>
        </w:rPr>
        <w:t xml:space="preserve">he realized that the slides provided some important </w:t>
      </w:r>
      <w:r w:rsidR="005E69A3">
        <w:rPr>
          <w:sz w:val="24"/>
          <w:szCs w:val="24"/>
        </w:rPr>
        <w:t xml:space="preserve">cultural clues </w:t>
      </w:r>
      <w:r>
        <w:rPr>
          <w:sz w:val="24"/>
          <w:szCs w:val="24"/>
        </w:rPr>
        <w:t>about what she might encounter</w:t>
      </w:r>
      <w:r w:rsidR="00FF370A">
        <w:rPr>
          <w:sz w:val="24"/>
          <w:szCs w:val="24"/>
        </w:rPr>
        <w:t>. On the other hand, t</w:t>
      </w:r>
      <w:r>
        <w:rPr>
          <w:sz w:val="24"/>
          <w:szCs w:val="24"/>
        </w:rPr>
        <w:t>he information felt overly prescriptive, too structured and rules-bound. Natalie had never heard of a brief like this being sent to anyone at H</w:t>
      </w:r>
      <w:r w:rsidR="0016365B">
        <w:rPr>
          <w:sz w:val="24"/>
          <w:szCs w:val="24"/>
        </w:rPr>
        <w:t>DS</w:t>
      </w:r>
      <w:r w:rsidR="00093C1E">
        <w:rPr>
          <w:sz w:val="24"/>
          <w:szCs w:val="24"/>
        </w:rPr>
        <w:t>. In fact, experienced international professionals outside HDS had never seen such an artifact either</w:t>
      </w:r>
      <w:r w:rsidR="00ED6E8B" w:rsidRPr="00ED6E8B">
        <w:rPr>
          <w:sz w:val="24"/>
          <w:szCs w:val="24"/>
        </w:rPr>
        <w:t xml:space="preserve">. </w:t>
      </w:r>
      <w:r>
        <w:rPr>
          <w:sz w:val="24"/>
          <w:szCs w:val="24"/>
        </w:rPr>
        <w:t>Why would Hans-Juergen</w:t>
      </w:r>
      <w:r w:rsidR="00A066AC">
        <w:rPr>
          <w:sz w:val="24"/>
          <w:szCs w:val="24"/>
        </w:rPr>
        <w:t>, the site manager of a newly acquired subsidiary,</w:t>
      </w:r>
      <w:r>
        <w:rPr>
          <w:sz w:val="24"/>
          <w:szCs w:val="24"/>
        </w:rPr>
        <w:t xml:space="preserve"> send these slides to her? She was the assigned Cultural Integrator for this site, so was h</w:t>
      </w:r>
      <w:r w:rsidR="005D6A2E">
        <w:rPr>
          <w:sz w:val="24"/>
          <w:szCs w:val="24"/>
        </w:rPr>
        <w:t>e trying to tell h</w:t>
      </w:r>
      <w:r w:rsidR="00A066AC">
        <w:rPr>
          <w:sz w:val="24"/>
          <w:szCs w:val="24"/>
        </w:rPr>
        <w:t>er something or w</w:t>
      </w:r>
      <w:r w:rsidR="00DA497F">
        <w:rPr>
          <w:sz w:val="24"/>
          <w:szCs w:val="24"/>
        </w:rPr>
        <w:t>as he</w:t>
      </w:r>
      <w:r>
        <w:rPr>
          <w:sz w:val="24"/>
          <w:szCs w:val="24"/>
        </w:rPr>
        <w:t xml:space="preserve"> </w:t>
      </w:r>
      <w:r w:rsidR="00A066AC">
        <w:rPr>
          <w:sz w:val="24"/>
          <w:szCs w:val="24"/>
        </w:rPr>
        <w:t>simply</w:t>
      </w:r>
      <w:r>
        <w:rPr>
          <w:sz w:val="24"/>
          <w:szCs w:val="24"/>
        </w:rPr>
        <w:t xml:space="preserve"> being German? </w:t>
      </w:r>
      <w:r w:rsidR="00A066AC">
        <w:rPr>
          <w:sz w:val="24"/>
          <w:szCs w:val="24"/>
        </w:rPr>
        <w:t>What were the likely sources of cultural misunderstandings?</w:t>
      </w:r>
    </w:p>
    <w:p w:rsidR="00A066AC" w:rsidRDefault="00A066AC" w:rsidP="003A58B6">
      <w:pPr>
        <w:rPr>
          <w:sz w:val="24"/>
          <w:szCs w:val="24"/>
        </w:rPr>
      </w:pPr>
    </w:p>
    <w:p w:rsidR="00B03871" w:rsidRPr="00B03871" w:rsidRDefault="00B03871" w:rsidP="003A58B6">
      <w:pPr>
        <w:rPr>
          <w:b/>
          <w:sz w:val="24"/>
          <w:szCs w:val="24"/>
        </w:rPr>
      </w:pPr>
      <w:r w:rsidRPr="00B03871">
        <w:rPr>
          <w:b/>
          <w:sz w:val="24"/>
          <w:szCs w:val="24"/>
        </w:rPr>
        <w:t>Natalie</w:t>
      </w:r>
      <w:r w:rsidR="008D7B80">
        <w:rPr>
          <w:b/>
          <w:sz w:val="24"/>
          <w:szCs w:val="24"/>
        </w:rPr>
        <w:t xml:space="preserve">’s </w:t>
      </w:r>
      <w:r w:rsidR="00F45452">
        <w:rPr>
          <w:b/>
          <w:sz w:val="24"/>
          <w:szCs w:val="24"/>
        </w:rPr>
        <w:t>Leadership Development</w:t>
      </w:r>
      <w:r w:rsidR="0016365B">
        <w:rPr>
          <w:b/>
          <w:sz w:val="24"/>
          <w:szCs w:val="24"/>
        </w:rPr>
        <w:t xml:space="preserve"> Process</w:t>
      </w:r>
    </w:p>
    <w:p w:rsidR="005E69A3" w:rsidRDefault="005E69A3" w:rsidP="005E69A3">
      <w:pPr>
        <w:rPr>
          <w:sz w:val="24"/>
          <w:szCs w:val="24"/>
        </w:rPr>
      </w:pPr>
    </w:p>
    <w:p w:rsidR="005E69A3" w:rsidRDefault="005E69A3" w:rsidP="005E69A3">
      <w:pPr>
        <w:rPr>
          <w:sz w:val="24"/>
          <w:szCs w:val="24"/>
        </w:rPr>
      </w:pPr>
      <w:r>
        <w:rPr>
          <w:sz w:val="24"/>
          <w:szCs w:val="24"/>
        </w:rPr>
        <w:t>An undergraduate organizational management major, Natalie landed a position in the global human res</w:t>
      </w:r>
      <w:r w:rsidR="0016365B">
        <w:rPr>
          <w:sz w:val="24"/>
          <w:szCs w:val="24"/>
        </w:rPr>
        <w:t>ources group of HDS</w:t>
      </w:r>
      <w:r w:rsidR="003860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immediately after college. During her first five years with </w:t>
      </w:r>
      <w:r w:rsidR="00386048">
        <w:rPr>
          <w:sz w:val="24"/>
          <w:szCs w:val="24"/>
        </w:rPr>
        <w:t>HDS</w:t>
      </w:r>
      <w:r>
        <w:rPr>
          <w:sz w:val="24"/>
          <w:szCs w:val="24"/>
        </w:rPr>
        <w:t xml:space="preserve"> Natalie worked on a variety of HR</w:t>
      </w:r>
      <w:r w:rsidR="00A066AC">
        <w:rPr>
          <w:sz w:val="24"/>
          <w:szCs w:val="24"/>
        </w:rPr>
        <w:t xml:space="preserve"> projects, but N</w:t>
      </w:r>
      <w:r w:rsidR="00E91BB4">
        <w:rPr>
          <w:sz w:val="24"/>
          <w:szCs w:val="24"/>
        </w:rPr>
        <w:t xml:space="preserve">eumann </w:t>
      </w:r>
      <w:r w:rsidR="00A066AC">
        <w:rPr>
          <w:sz w:val="24"/>
          <w:szCs w:val="24"/>
        </w:rPr>
        <w:t>w</w:t>
      </w:r>
      <w:r w:rsidR="00E91BB4">
        <w:rPr>
          <w:sz w:val="24"/>
          <w:szCs w:val="24"/>
        </w:rPr>
        <w:t xml:space="preserve">as </w:t>
      </w:r>
      <w:r>
        <w:rPr>
          <w:sz w:val="24"/>
          <w:szCs w:val="24"/>
        </w:rPr>
        <w:t>her first international project</w:t>
      </w:r>
      <w:r w:rsidR="00A066AC">
        <w:rPr>
          <w:sz w:val="24"/>
          <w:szCs w:val="24"/>
        </w:rPr>
        <w:t xml:space="preserve">. She </w:t>
      </w:r>
      <w:r>
        <w:rPr>
          <w:sz w:val="24"/>
          <w:szCs w:val="24"/>
        </w:rPr>
        <w:t xml:space="preserve">knew that most top managers at Fortune 500 companies had at least one expatriate experience </w:t>
      </w:r>
      <w:r w:rsidR="00A066AC">
        <w:rPr>
          <w:sz w:val="24"/>
          <w:szCs w:val="24"/>
        </w:rPr>
        <w:t xml:space="preserve">during their careers and she </w:t>
      </w:r>
      <w:r>
        <w:rPr>
          <w:sz w:val="24"/>
          <w:szCs w:val="24"/>
        </w:rPr>
        <w:t xml:space="preserve">had been anxiously anticipating </w:t>
      </w:r>
      <w:r w:rsidR="00A066AC">
        <w:rPr>
          <w:sz w:val="24"/>
          <w:szCs w:val="24"/>
        </w:rPr>
        <w:t>her first international</w:t>
      </w:r>
      <w:r>
        <w:rPr>
          <w:sz w:val="24"/>
          <w:szCs w:val="24"/>
        </w:rPr>
        <w:t xml:space="preserve"> assignment</w:t>
      </w:r>
      <w:r w:rsidR="00A066AC">
        <w:rPr>
          <w:sz w:val="24"/>
          <w:szCs w:val="24"/>
        </w:rPr>
        <w:t xml:space="preserve">. The Neumann project </w:t>
      </w:r>
      <w:r>
        <w:rPr>
          <w:sz w:val="24"/>
          <w:szCs w:val="24"/>
        </w:rPr>
        <w:t xml:space="preserve">was a clear indicator </w:t>
      </w:r>
      <w:r w:rsidR="00386048">
        <w:rPr>
          <w:sz w:val="24"/>
          <w:szCs w:val="24"/>
        </w:rPr>
        <w:t>HDS</w:t>
      </w:r>
      <w:r>
        <w:rPr>
          <w:sz w:val="24"/>
          <w:szCs w:val="24"/>
        </w:rPr>
        <w:t xml:space="preserve"> was getting her ready for a top position. While she was excited, she was also somewhat apprehensive because she knew that working cross-culturally came with a unique set of challenges. </w:t>
      </w:r>
    </w:p>
    <w:p w:rsidR="005E69A3" w:rsidRDefault="005E69A3" w:rsidP="005E69A3">
      <w:pPr>
        <w:rPr>
          <w:sz w:val="24"/>
          <w:szCs w:val="24"/>
        </w:rPr>
      </w:pPr>
    </w:p>
    <w:p w:rsidR="005E69A3" w:rsidRDefault="005E69A3" w:rsidP="005E69A3">
      <w:pPr>
        <w:rPr>
          <w:sz w:val="24"/>
          <w:szCs w:val="24"/>
        </w:rPr>
      </w:pPr>
      <w:r>
        <w:rPr>
          <w:sz w:val="24"/>
          <w:szCs w:val="24"/>
        </w:rPr>
        <w:t xml:space="preserve">In her role as Cultural Integrator, Natalie was responsible for overseeing the implementation of all of the core human resource systems at </w:t>
      </w:r>
      <w:r w:rsidR="00386048">
        <w:rPr>
          <w:sz w:val="24"/>
          <w:szCs w:val="24"/>
        </w:rPr>
        <w:t>HDS</w:t>
      </w:r>
      <w:r>
        <w:rPr>
          <w:sz w:val="24"/>
          <w:szCs w:val="24"/>
        </w:rPr>
        <w:t xml:space="preserve">. This implementation included both the technology-based systems, such as payroll, and the social systems, such as the well-defined </w:t>
      </w:r>
      <w:r w:rsidR="00386048">
        <w:rPr>
          <w:sz w:val="24"/>
          <w:szCs w:val="24"/>
        </w:rPr>
        <w:t>HDS</w:t>
      </w:r>
      <w:r>
        <w:rPr>
          <w:sz w:val="24"/>
          <w:szCs w:val="24"/>
        </w:rPr>
        <w:t xml:space="preserve"> corporate approaches to leadership, diversity, and talent acquisition. Natalie </w:t>
      </w:r>
      <w:r w:rsidR="00A066AC">
        <w:rPr>
          <w:sz w:val="24"/>
          <w:szCs w:val="24"/>
        </w:rPr>
        <w:t>expected to</w:t>
      </w:r>
      <w:r>
        <w:rPr>
          <w:sz w:val="24"/>
          <w:szCs w:val="24"/>
        </w:rPr>
        <w:t xml:space="preserve"> </w:t>
      </w:r>
      <w:r w:rsidR="00A066AC">
        <w:rPr>
          <w:sz w:val="24"/>
          <w:szCs w:val="24"/>
        </w:rPr>
        <w:t>spend</w:t>
      </w:r>
      <w:r>
        <w:rPr>
          <w:sz w:val="24"/>
          <w:szCs w:val="24"/>
        </w:rPr>
        <w:t xml:space="preserve"> about one week per month for the next 18 months on-site in Germany. </w:t>
      </w:r>
    </w:p>
    <w:p w:rsidR="00DA497F" w:rsidRDefault="00DA497F" w:rsidP="003A58B6">
      <w:pPr>
        <w:rPr>
          <w:sz w:val="24"/>
          <w:szCs w:val="24"/>
        </w:rPr>
      </w:pPr>
    </w:p>
    <w:p w:rsidR="003B4238" w:rsidRDefault="003A58B6" w:rsidP="003B4238">
      <w:pPr>
        <w:rPr>
          <w:sz w:val="24"/>
          <w:szCs w:val="24"/>
        </w:rPr>
      </w:pPr>
      <w:r>
        <w:rPr>
          <w:sz w:val="24"/>
          <w:szCs w:val="24"/>
        </w:rPr>
        <w:t xml:space="preserve">Natalie </w:t>
      </w:r>
      <w:r w:rsidR="001832F2">
        <w:rPr>
          <w:sz w:val="24"/>
          <w:szCs w:val="24"/>
        </w:rPr>
        <w:t>knew</w:t>
      </w:r>
      <w:r w:rsidR="008D7B80">
        <w:rPr>
          <w:sz w:val="24"/>
          <w:szCs w:val="24"/>
        </w:rPr>
        <w:t xml:space="preserve"> that </w:t>
      </w:r>
      <w:r>
        <w:rPr>
          <w:sz w:val="24"/>
          <w:szCs w:val="24"/>
        </w:rPr>
        <w:t xml:space="preserve">her effectiveness </w:t>
      </w:r>
      <w:r w:rsidR="008D7B80">
        <w:rPr>
          <w:sz w:val="24"/>
          <w:szCs w:val="24"/>
        </w:rPr>
        <w:t xml:space="preserve">as Cultural Integrator </w:t>
      </w:r>
      <w:r>
        <w:rPr>
          <w:sz w:val="24"/>
          <w:szCs w:val="24"/>
        </w:rPr>
        <w:t>rested on her ability to make positive personal connec</w:t>
      </w:r>
      <w:r w:rsidR="00FB3174">
        <w:rPr>
          <w:sz w:val="24"/>
          <w:szCs w:val="24"/>
        </w:rPr>
        <w:t xml:space="preserve">tions with her new co-workers. </w:t>
      </w:r>
      <w:r w:rsidR="00386048">
        <w:rPr>
          <w:sz w:val="24"/>
          <w:szCs w:val="24"/>
        </w:rPr>
        <w:t>HDS</w:t>
      </w:r>
      <w:r w:rsidR="008D7B80">
        <w:rPr>
          <w:sz w:val="24"/>
          <w:szCs w:val="24"/>
        </w:rPr>
        <w:t xml:space="preserve"> strongly believed that</w:t>
      </w:r>
      <w:r>
        <w:rPr>
          <w:sz w:val="24"/>
          <w:szCs w:val="24"/>
        </w:rPr>
        <w:t xml:space="preserve"> self-awareness suppo</w:t>
      </w:r>
      <w:r w:rsidR="008D7B80">
        <w:rPr>
          <w:sz w:val="24"/>
          <w:szCs w:val="24"/>
        </w:rPr>
        <w:t>rted effective self-management</w:t>
      </w:r>
      <w:r w:rsidR="00FF370A">
        <w:rPr>
          <w:sz w:val="24"/>
          <w:szCs w:val="24"/>
        </w:rPr>
        <w:t xml:space="preserve">. Thus, </w:t>
      </w:r>
      <w:r w:rsidR="008D7B80">
        <w:rPr>
          <w:sz w:val="24"/>
          <w:szCs w:val="24"/>
        </w:rPr>
        <w:t xml:space="preserve">Natalie </w:t>
      </w:r>
      <w:r w:rsidR="001832F2">
        <w:rPr>
          <w:sz w:val="24"/>
          <w:szCs w:val="24"/>
        </w:rPr>
        <w:t>was</w:t>
      </w:r>
      <w:r w:rsidR="008D7B80">
        <w:rPr>
          <w:sz w:val="24"/>
          <w:szCs w:val="24"/>
        </w:rPr>
        <w:t xml:space="preserve"> trained to leverag</w:t>
      </w:r>
      <w:r w:rsidR="00FF370A">
        <w:rPr>
          <w:sz w:val="24"/>
          <w:szCs w:val="24"/>
        </w:rPr>
        <w:t>e</w:t>
      </w:r>
      <w:r>
        <w:rPr>
          <w:sz w:val="24"/>
          <w:szCs w:val="24"/>
        </w:rPr>
        <w:t xml:space="preserve"> her </w:t>
      </w:r>
      <w:r w:rsidR="008D7B80">
        <w:rPr>
          <w:sz w:val="24"/>
          <w:szCs w:val="24"/>
        </w:rPr>
        <w:t>personal strengths and minimiz</w:t>
      </w:r>
      <w:r w:rsidR="00FF370A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8D7B80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traits </w:t>
      </w:r>
      <w:r w:rsidR="008D7B80">
        <w:rPr>
          <w:sz w:val="24"/>
          <w:szCs w:val="24"/>
        </w:rPr>
        <w:t>which</w:t>
      </w:r>
      <w:r>
        <w:rPr>
          <w:sz w:val="24"/>
          <w:szCs w:val="24"/>
        </w:rPr>
        <w:t xml:space="preserve"> could be liabilities</w:t>
      </w:r>
      <w:r w:rsidR="008D7B80">
        <w:rPr>
          <w:sz w:val="24"/>
          <w:szCs w:val="24"/>
        </w:rPr>
        <w:t xml:space="preserve">. </w:t>
      </w:r>
      <w:r w:rsidR="00386048">
        <w:rPr>
          <w:sz w:val="24"/>
          <w:szCs w:val="24"/>
        </w:rPr>
        <w:t>HDS</w:t>
      </w:r>
      <w:r w:rsidR="008D7B80">
        <w:rPr>
          <w:sz w:val="24"/>
          <w:szCs w:val="24"/>
        </w:rPr>
        <w:t xml:space="preserve"> provided</w:t>
      </w:r>
      <w:r>
        <w:rPr>
          <w:sz w:val="24"/>
          <w:szCs w:val="24"/>
        </w:rPr>
        <w:t xml:space="preserve"> training </w:t>
      </w:r>
      <w:r w:rsidR="00F45452">
        <w:rPr>
          <w:sz w:val="24"/>
          <w:szCs w:val="24"/>
        </w:rPr>
        <w:t>on</w:t>
      </w:r>
      <w:r>
        <w:rPr>
          <w:sz w:val="24"/>
          <w:szCs w:val="24"/>
        </w:rPr>
        <w:t xml:space="preserve"> the use of the StrengthsFinder® Profile (Buckingham &amp; Clifton, 2001) to help employees better understand their five most powerful “signature themes” and how to leverage these themes for personal development, the development of others, and the overall success of the organization</w:t>
      </w:r>
      <w:r w:rsidR="008D7B80">
        <w:rPr>
          <w:sz w:val="24"/>
          <w:szCs w:val="24"/>
        </w:rPr>
        <w:t xml:space="preserve">. </w:t>
      </w:r>
    </w:p>
    <w:p w:rsidR="003B4238" w:rsidRDefault="003B4238" w:rsidP="003B4238">
      <w:pPr>
        <w:ind w:left="720"/>
        <w:rPr>
          <w:sz w:val="24"/>
          <w:szCs w:val="24"/>
        </w:rPr>
      </w:pPr>
    </w:p>
    <w:p w:rsidR="00ED6E8B" w:rsidRPr="00093C1E" w:rsidRDefault="00F45452" w:rsidP="00756125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E91BB4">
        <w:rPr>
          <w:sz w:val="24"/>
          <w:szCs w:val="24"/>
        </w:rPr>
        <w:t xml:space="preserve">he revisited her top five themes and </w:t>
      </w:r>
      <w:r w:rsidR="0016365B">
        <w:rPr>
          <w:sz w:val="24"/>
          <w:szCs w:val="24"/>
        </w:rPr>
        <w:t>tried to determine</w:t>
      </w:r>
      <w:r w:rsidR="00E91BB4">
        <w:rPr>
          <w:sz w:val="24"/>
          <w:szCs w:val="24"/>
        </w:rPr>
        <w:t xml:space="preserve"> the practical implications of her entry into Neumann’s organizational culture</w:t>
      </w:r>
      <w:r w:rsidR="003A58B6">
        <w:rPr>
          <w:sz w:val="24"/>
          <w:szCs w:val="24"/>
        </w:rPr>
        <w:t>:</w:t>
      </w:r>
      <w:r w:rsidR="003B4238">
        <w:rPr>
          <w:sz w:val="24"/>
          <w:szCs w:val="24"/>
        </w:rPr>
        <w:t xml:space="preserve"> 1) </w:t>
      </w:r>
      <w:r w:rsidR="003B4238" w:rsidRPr="00A7590C">
        <w:rPr>
          <w:b/>
          <w:sz w:val="24"/>
          <w:szCs w:val="24"/>
        </w:rPr>
        <w:t>Competition</w:t>
      </w:r>
      <w:r w:rsidR="003B4238">
        <w:rPr>
          <w:sz w:val="24"/>
          <w:szCs w:val="24"/>
        </w:rPr>
        <w:t xml:space="preserve"> – competition is rooted in comparison and the drive to outperform peers and in competing to win; 2) </w:t>
      </w:r>
      <w:r w:rsidR="003B4238" w:rsidRPr="00A7590C">
        <w:rPr>
          <w:b/>
          <w:sz w:val="24"/>
          <w:szCs w:val="24"/>
        </w:rPr>
        <w:t>Restorative</w:t>
      </w:r>
      <w:r w:rsidR="003B4238">
        <w:rPr>
          <w:sz w:val="24"/>
          <w:szCs w:val="24"/>
        </w:rPr>
        <w:t xml:space="preserve"> – energized by problem solving, enjoys the challenge of analyzing symptoms and finding solutions; 3) </w:t>
      </w:r>
      <w:r w:rsidR="003B4238" w:rsidRPr="00A7590C">
        <w:rPr>
          <w:b/>
          <w:sz w:val="24"/>
          <w:szCs w:val="24"/>
        </w:rPr>
        <w:t>Strategic</w:t>
      </w:r>
      <w:r w:rsidR="003B4238">
        <w:rPr>
          <w:sz w:val="24"/>
          <w:szCs w:val="24"/>
        </w:rPr>
        <w:t xml:space="preserve"> – able to sort through the details and identify patterns, evaluate obstacles and identify a clear path forward; 4) </w:t>
      </w:r>
      <w:r w:rsidR="003B4238" w:rsidRPr="00A7590C">
        <w:rPr>
          <w:b/>
          <w:sz w:val="24"/>
          <w:szCs w:val="24"/>
        </w:rPr>
        <w:t>Ideation</w:t>
      </w:r>
      <w:r w:rsidR="003B4238">
        <w:rPr>
          <w:sz w:val="24"/>
          <w:szCs w:val="24"/>
        </w:rPr>
        <w:t xml:space="preserve"> – fascinated by ideas and why things are the way they are; and 5) </w:t>
      </w:r>
      <w:r w:rsidR="003B4238" w:rsidRPr="00A7590C">
        <w:rPr>
          <w:b/>
          <w:sz w:val="24"/>
          <w:szCs w:val="24"/>
        </w:rPr>
        <w:t>Command</w:t>
      </w:r>
      <w:r w:rsidR="003B4238">
        <w:rPr>
          <w:sz w:val="24"/>
          <w:szCs w:val="24"/>
        </w:rPr>
        <w:t xml:space="preserve"> – takes charge with no discomfort with imposing his/her view on others.</w:t>
      </w:r>
    </w:p>
    <w:p w:rsidR="00756125" w:rsidRPr="00756125" w:rsidRDefault="00386048" w:rsidP="0075612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HDS</w:t>
      </w:r>
      <w:r w:rsidR="00756125">
        <w:rPr>
          <w:b/>
          <w:sz w:val="24"/>
          <w:szCs w:val="24"/>
        </w:rPr>
        <w:t xml:space="preserve"> Leadership Styles</w:t>
      </w:r>
    </w:p>
    <w:p w:rsidR="00756125" w:rsidRDefault="00756125" w:rsidP="00756125">
      <w:pPr>
        <w:rPr>
          <w:sz w:val="24"/>
          <w:szCs w:val="24"/>
        </w:rPr>
      </w:pPr>
    </w:p>
    <w:p w:rsidR="00756125" w:rsidRPr="00386048" w:rsidRDefault="00386048" w:rsidP="00756125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756125">
        <w:rPr>
          <w:sz w:val="24"/>
          <w:szCs w:val="24"/>
        </w:rPr>
        <w:t xml:space="preserve">eadership style was a key element in shaping corporate culture, and </w:t>
      </w:r>
      <w:r>
        <w:rPr>
          <w:sz w:val="24"/>
          <w:szCs w:val="24"/>
        </w:rPr>
        <w:t>Natalie’s</w:t>
      </w:r>
      <w:r w:rsidR="00756125">
        <w:rPr>
          <w:sz w:val="24"/>
          <w:szCs w:val="24"/>
        </w:rPr>
        <w:t xml:space="preserve"> role as Cultural Integrator clearly included </w:t>
      </w:r>
      <w:r w:rsidR="00EB4C44">
        <w:rPr>
          <w:sz w:val="24"/>
          <w:szCs w:val="24"/>
        </w:rPr>
        <w:t>re-</w:t>
      </w:r>
      <w:r w:rsidR="00756125">
        <w:rPr>
          <w:sz w:val="24"/>
          <w:szCs w:val="24"/>
        </w:rPr>
        <w:t xml:space="preserve">crafting </w:t>
      </w:r>
      <w:r w:rsidR="00EB4C44">
        <w:rPr>
          <w:sz w:val="24"/>
          <w:szCs w:val="24"/>
        </w:rPr>
        <w:t xml:space="preserve">the </w:t>
      </w:r>
      <w:r w:rsidR="00756125">
        <w:rPr>
          <w:sz w:val="24"/>
          <w:szCs w:val="24"/>
        </w:rPr>
        <w:t xml:space="preserve">corporate culture at Neumann. Natalie reread a recently commissioned study exploring the prevailing leadership styles at </w:t>
      </w:r>
      <w:r>
        <w:rPr>
          <w:sz w:val="24"/>
          <w:szCs w:val="24"/>
        </w:rPr>
        <w:t>HDS</w:t>
      </w:r>
      <w:r w:rsidR="00756125">
        <w:rPr>
          <w:sz w:val="24"/>
          <w:szCs w:val="24"/>
        </w:rPr>
        <w:t xml:space="preserve"> and wondered how </w:t>
      </w:r>
      <w:r>
        <w:rPr>
          <w:sz w:val="24"/>
          <w:szCs w:val="24"/>
        </w:rPr>
        <w:t>HDS</w:t>
      </w:r>
      <w:r w:rsidR="00756125">
        <w:rPr>
          <w:sz w:val="24"/>
          <w:szCs w:val="24"/>
        </w:rPr>
        <w:t xml:space="preserve"> leadership attributes would </w:t>
      </w:r>
      <w:r>
        <w:rPr>
          <w:sz w:val="24"/>
          <w:szCs w:val="24"/>
        </w:rPr>
        <w:t>align</w:t>
      </w:r>
      <w:r w:rsidR="00756125">
        <w:rPr>
          <w:sz w:val="24"/>
          <w:szCs w:val="24"/>
        </w:rPr>
        <w:t xml:space="preserve"> with the approaches to leadership at the German site.</w:t>
      </w:r>
      <w:r w:rsidR="00756125">
        <w:t xml:space="preserve"> </w:t>
      </w:r>
      <w:r w:rsidR="00756125" w:rsidRPr="00756125">
        <w:t>A</w:t>
      </w:r>
      <w:r w:rsidR="00756125" w:rsidRPr="00756125">
        <w:rPr>
          <w:sz w:val="24"/>
          <w:szCs w:val="24"/>
        </w:rPr>
        <w:t xml:space="preserve">ccording to the report </w:t>
      </w:r>
      <w:r w:rsidR="007B2C15">
        <w:rPr>
          <w:sz w:val="24"/>
          <w:szCs w:val="24"/>
        </w:rPr>
        <w:t>(</w:t>
      </w:r>
      <w:r w:rsidR="00756125" w:rsidRPr="00756125">
        <w:rPr>
          <w:sz w:val="24"/>
          <w:szCs w:val="24"/>
        </w:rPr>
        <w:t>Joyner, Mann &amp; Harris</w:t>
      </w:r>
      <w:ins w:id="0" w:author="Eric Nelson" w:date="2014-04-08T10:10:00Z">
        <w:r w:rsidR="0016365B">
          <w:rPr>
            <w:sz w:val="24"/>
            <w:szCs w:val="24"/>
          </w:rPr>
          <w:t>,</w:t>
        </w:r>
      </w:ins>
      <w:r w:rsidR="00756125" w:rsidRPr="00756125">
        <w:rPr>
          <w:sz w:val="24"/>
          <w:szCs w:val="24"/>
        </w:rPr>
        <w:t xml:space="preserve"> 2012):</w:t>
      </w:r>
    </w:p>
    <w:p w:rsidR="00756125" w:rsidRPr="00756125" w:rsidRDefault="00756125" w:rsidP="00756125">
      <w:pPr>
        <w:rPr>
          <w:sz w:val="24"/>
          <w:szCs w:val="24"/>
        </w:rPr>
      </w:pPr>
    </w:p>
    <w:p w:rsidR="006A6FA0" w:rsidRPr="00ED6E8B" w:rsidRDefault="00ED6E8B" w:rsidP="00ED6E8B">
      <w:pPr>
        <w:ind w:left="360"/>
        <w:jc w:val="both"/>
        <w:rPr>
          <w:sz w:val="24"/>
          <w:szCs w:val="24"/>
        </w:rPr>
      </w:pPr>
      <w:r w:rsidRPr="00ED6E8B">
        <w:rPr>
          <w:sz w:val="24"/>
          <w:szCs w:val="24"/>
        </w:rPr>
        <w:t>“</w:t>
      </w:r>
      <w:r w:rsidR="00756125" w:rsidRPr="00ED6E8B">
        <w:rPr>
          <w:sz w:val="24"/>
          <w:szCs w:val="24"/>
        </w:rPr>
        <w:t xml:space="preserve">There is a strong analytical and technical focus to the leadership group. Many of these individuals will be action-oriented, </w:t>
      </w:r>
      <w:r w:rsidR="007B2C15" w:rsidRPr="00ED6E8B">
        <w:rPr>
          <w:sz w:val="24"/>
          <w:szCs w:val="24"/>
        </w:rPr>
        <w:t xml:space="preserve">and </w:t>
      </w:r>
      <w:r w:rsidR="00756125" w:rsidRPr="00ED6E8B">
        <w:rPr>
          <w:sz w:val="24"/>
          <w:szCs w:val="24"/>
        </w:rPr>
        <w:t xml:space="preserve">will often be assertive, independent, self-confident and competitive. They will want to control their own activities, and will be reluctant to delegate any meaningful authority. </w:t>
      </w:r>
      <w:r w:rsidR="007B2C15" w:rsidRPr="00ED6E8B">
        <w:rPr>
          <w:sz w:val="24"/>
          <w:szCs w:val="24"/>
        </w:rPr>
        <w:t>B</w:t>
      </w:r>
      <w:r w:rsidR="00756125" w:rsidRPr="00ED6E8B">
        <w:rPr>
          <w:sz w:val="24"/>
          <w:szCs w:val="24"/>
        </w:rPr>
        <w:t xml:space="preserve">ecause of their focus on tasks and things, </w:t>
      </w:r>
      <w:r>
        <w:rPr>
          <w:sz w:val="24"/>
          <w:szCs w:val="24"/>
        </w:rPr>
        <w:t xml:space="preserve">these </w:t>
      </w:r>
      <w:r w:rsidR="0016365B" w:rsidRPr="00ED6E8B">
        <w:rPr>
          <w:sz w:val="24"/>
          <w:szCs w:val="24"/>
        </w:rPr>
        <w:t>leaders</w:t>
      </w:r>
      <w:r w:rsidR="00756125" w:rsidRPr="00ED6E8B">
        <w:rPr>
          <w:sz w:val="24"/>
          <w:szCs w:val="24"/>
        </w:rPr>
        <w:t xml:space="preserve"> </w:t>
      </w:r>
      <w:r w:rsidR="0016365B" w:rsidRPr="00ED6E8B">
        <w:rPr>
          <w:sz w:val="24"/>
          <w:szCs w:val="24"/>
        </w:rPr>
        <w:t>do</w:t>
      </w:r>
      <w:r w:rsidR="00756125" w:rsidRPr="00ED6E8B">
        <w:rPr>
          <w:sz w:val="24"/>
          <w:szCs w:val="24"/>
        </w:rPr>
        <w:t xml:space="preserve"> not have </w:t>
      </w:r>
      <w:r w:rsidR="0016365B" w:rsidRPr="00ED6E8B">
        <w:rPr>
          <w:sz w:val="24"/>
          <w:szCs w:val="24"/>
        </w:rPr>
        <w:t>a</w:t>
      </w:r>
      <w:r w:rsidR="00756125" w:rsidRPr="00ED6E8B">
        <w:rPr>
          <w:sz w:val="24"/>
          <w:szCs w:val="24"/>
        </w:rPr>
        <w:t xml:space="preserve"> strong need to engage in the social and interpersonal elements of work</w:t>
      </w:r>
      <w:r w:rsidR="007B2C15" w:rsidRPr="00ED6E8B">
        <w:rPr>
          <w:sz w:val="24"/>
          <w:szCs w:val="24"/>
        </w:rPr>
        <w:t>.</w:t>
      </w:r>
      <w:r w:rsidR="00756125" w:rsidRPr="00ED6E8B">
        <w:rPr>
          <w:sz w:val="24"/>
          <w:szCs w:val="24"/>
        </w:rPr>
        <w:t xml:space="preserve"> The majority will work at a faster-than-average pace, will be impatient with routines, will embrace variety and change as opposed to consistency, and will work with a sense of urgency. </w:t>
      </w:r>
      <w:r>
        <w:rPr>
          <w:sz w:val="24"/>
          <w:szCs w:val="24"/>
        </w:rPr>
        <w:t xml:space="preserve">They </w:t>
      </w:r>
      <w:r w:rsidR="00756125" w:rsidRPr="00ED6E8B">
        <w:rPr>
          <w:sz w:val="24"/>
          <w:szCs w:val="24"/>
        </w:rPr>
        <w:t>appreciate freedom – freedom from repetition, freedom of movement and mobility, and freedom to change priorities as the situation dictates. They are often impatient for results, and are intolerant of delays – they are driven to “cut through the red tape” and get on with things. They may not naturally value being part of a team or a group.</w:t>
      </w:r>
      <w:r>
        <w:rPr>
          <w:sz w:val="24"/>
          <w:szCs w:val="24"/>
        </w:rPr>
        <w:t xml:space="preserve"> </w:t>
      </w:r>
      <w:r w:rsidR="00756125" w:rsidRPr="00ED6E8B">
        <w:rPr>
          <w:sz w:val="24"/>
          <w:szCs w:val="24"/>
        </w:rPr>
        <w:t xml:space="preserve">When communicating and working with others, </w:t>
      </w:r>
      <w:r>
        <w:rPr>
          <w:sz w:val="24"/>
          <w:szCs w:val="24"/>
        </w:rPr>
        <w:t xml:space="preserve">these </w:t>
      </w:r>
      <w:r w:rsidR="0016365B" w:rsidRPr="00ED6E8B">
        <w:rPr>
          <w:sz w:val="24"/>
          <w:szCs w:val="24"/>
        </w:rPr>
        <w:t>leaders</w:t>
      </w:r>
      <w:r w:rsidR="00756125" w:rsidRPr="00ED6E8B">
        <w:rPr>
          <w:sz w:val="24"/>
          <w:szCs w:val="24"/>
        </w:rPr>
        <w:t xml:space="preserve"> tend to be reserved, formal and quiet, with a serious and disciplined approach. When making decisions, the majority of </w:t>
      </w:r>
      <w:r>
        <w:rPr>
          <w:sz w:val="24"/>
          <w:szCs w:val="24"/>
        </w:rPr>
        <w:t xml:space="preserve">the </w:t>
      </w:r>
      <w:r w:rsidR="0016365B" w:rsidRPr="00ED6E8B">
        <w:rPr>
          <w:sz w:val="24"/>
          <w:szCs w:val="24"/>
        </w:rPr>
        <w:t>leaders</w:t>
      </w:r>
      <w:r w:rsidR="00756125" w:rsidRPr="00ED6E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will </w:t>
      </w:r>
      <w:r w:rsidR="00756125" w:rsidRPr="00ED6E8B">
        <w:rPr>
          <w:sz w:val="24"/>
          <w:szCs w:val="24"/>
        </w:rPr>
        <w:t>strongly emphasize objective thinking, and tend to be logical, practical and realistic when deciding upon a course of action. There can be a tendency to overlook or discount the “emotional” or “human” components of decisions, and the consequences of those decisions on others, including co-workers.”</w:t>
      </w:r>
    </w:p>
    <w:p w:rsidR="00E8792F" w:rsidRDefault="00E8792F" w:rsidP="00E8792F">
      <w:pPr>
        <w:rPr>
          <w:sz w:val="24"/>
          <w:szCs w:val="24"/>
        </w:rPr>
      </w:pPr>
    </w:p>
    <w:p w:rsidR="00FF370A" w:rsidRPr="00FF370A" w:rsidRDefault="00FF370A" w:rsidP="003A58B6">
      <w:pPr>
        <w:rPr>
          <w:b/>
          <w:sz w:val="24"/>
          <w:szCs w:val="24"/>
        </w:rPr>
      </w:pPr>
      <w:r w:rsidRPr="00FF370A">
        <w:rPr>
          <w:b/>
          <w:sz w:val="24"/>
          <w:szCs w:val="24"/>
        </w:rPr>
        <w:t>Preparing to Peel the Onion</w:t>
      </w:r>
    </w:p>
    <w:p w:rsidR="003A58B6" w:rsidRDefault="003A58B6" w:rsidP="003A58B6">
      <w:pPr>
        <w:rPr>
          <w:sz w:val="24"/>
          <w:szCs w:val="24"/>
        </w:rPr>
      </w:pPr>
    </w:p>
    <w:p w:rsidR="00C57425" w:rsidRDefault="003A58B6" w:rsidP="003A58B6">
      <w:pPr>
        <w:rPr>
          <w:sz w:val="24"/>
          <w:szCs w:val="24"/>
        </w:rPr>
      </w:pPr>
      <w:r>
        <w:rPr>
          <w:sz w:val="24"/>
          <w:szCs w:val="24"/>
        </w:rPr>
        <w:t>On the plane</w:t>
      </w:r>
      <w:r w:rsidR="005D6A2E">
        <w:rPr>
          <w:sz w:val="24"/>
          <w:szCs w:val="24"/>
        </w:rPr>
        <w:t xml:space="preserve"> to Germany for her first visit</w:t>
      </w:r>
      <w:r>
        <w:rPr>
          <w:sz w:val="24"/>
          <w:szCs w:val="24"/>
        </w:rPr>
        <w:t>, Natalie</w:t>
      </w:r>
      <w:r w:rsidR="006A6FA0">
        <w:rPr>
          <w:sz w:val="24"/>
          <w:szCs w:val="24"/>
        </w:rPr>
        <w:t xml:space="preserve"> again</w:t>
      </w:r>
      <w:r>
        <w:rPr>
          <w:sz w:val="24"/>
          <w:szCs w:val="24"/>
        </w:rPr>
        <w:t xml:space="preserve"> revi</w:t>
      </w:r>
      <w:r w:rsidR="00FB3174">
        <w:rPr>
          <w:sz w:val="24"/>
          <w:szCs w:val="24"/>
        </w:rPr>
        <w:t xml:space="preserve">ewed the </w:t>
      </w:r>
      <w:r w:rsidR="001832F2">
        <w:rPr>
          <w:sz w:val="24"/>
          <w:szCs w:val="24"/>
        </w:rPr>
        <w:t xml:space="preserve">Do’s and Don’ts </w:t>
      </w:r>
      <w:r w:rsidR="00FB3174">
        <w:rPr>
          <w:sz w:val="24"/>
          <w:szCs w:val="24"/>
        </w:rPr>
        <w:t>slides</w:t>
      </w:r>
      <w:r w:rsidR="00E8792F">
        <w:rPr>
          <w:sz w:val="24"/>
          <w:szCs w:val="24"/>
        </w:rPr>
        <w:t xml:space="preserve"> and </w:t>
      </w:r>
      <w:r w:rsidR="006A6FA0">
        <w:rPr>
          <w:sz w:val="24"/>
          <w:szCs w:val="24"/>
        </w:rPr>
        <w:t xml:space="preserve">found that </w:t>
      </w:r>
      <w:r w:rsidR="00E8792F">
        <w:rPr>
          <w:sz w:val="24"/>
          <w:szCs w:val="24"/>
        </w:rPr>
        <w:t xml:space="preserve">she </w:t>
      </w:r>
      <w:r w:rsidR="00FB3174">
        <w:rPr>
          <w:sz w:val="24"/>
          <w:szCs w:val="24"/>
        </w:rPr>
        <w:t xml:space="preserve">was </w:t>
      </w:r>
      <w:r w:rsidR="006A6FA0">
        <w:rPr>
          <w:sz w:val="24"/>
          <w:szCs w:val="24"/>
        </w:rPr>
        <w:t xml:space="preserve">actually </w:t>
      </w:r>
      <w:r w:rsidR="00FB3174">
        <w:rPr>
          <w:sz w:val="24"/>
          <w:szCs w:val="24"/>
        </w:rPr>
        <w:t>kind of peeve</w:t>
      </w:r>
      <w:r w:rsidR="006A6FA0">
        <w:rPr>
          <w:sz w:val="24"/>
          <w:szCs w:val="24"/>
        </w:rPr>
        <w:t xml:space="preserve">d. </w:t>
      </w:r>
      <w:r w:rsidR="00EB4C44">
        <w:rPr>
          <w:sz w:val="24"/>
          <w:szCs w:val="24"/>
        </w:rPr>
        <w:t>T</w:t>
      </w:r>
      <w:r w:rsidR="00EB4C44" w:rsidRPr="00EB4C44">
        <w:rPr>
          <w:sz w:val="24"/>
          <w:szCs w:val="24"/>
        </w:rPr>
        <w:t xml:space="preserve">he </w:t>
      </w:r>
      <w:r w:rsidR="00386048" w:rsidRPr="00EB4C44">
        <w:rPr>
          <w:sz w:val="24"/>
          <w:szCs w:val="24"/>
        </w:rPr>
        <w:t>HDS</w:t>
      </w:r>
      <w:r w:rsidR="00E91BB4">
        <w:rPr>
          <w:sz w:val="24"/>
          <w:szCs w:val="24"/>
        </w:rPr>
        <w:t xml:space="preserve"> management style was much less formalized</w:t>
      </w:r>
      <w:r w:rsidR="005D6A2E">
        <w:rPr>
          <w:sz w:val="24"/>
          <w:szCs w:val="24"/>
        </w:rPr>
        <w:t xml:space="preserve"> than </w:t>
      </w:r>
      <w:r w:rsidR="00EB4C44">
        <w:rPr>
          <w:sz w:val="24"/>
          <w:szCs w:val="24"/>
        </w:rPr>
        <w:t>the slides indicated were</w:t>
      </w:r>
      <w:r w:rsidR="001832F2">
        <w:rPr>
          <w:sz w:val="24"/>
          <w:szCs w:val="24"/>
        </w:rPr>
        <w:t xml:space="preserve"> the norm at Neumann</w:t>
      </w:r>
      <w:r w:rsidR="00E91BB4">
        <w:rPr>
          <w:sz w:val="24"/>
          <w:szCs w:val="24"/>
        </w:rPr>
        <w:t xml:space="preserve">. </w:t>
      </w:r>
      <w:r w:rsidR="005D6A2E">
        <w:rPr>
          <w:sz w:val="24"/>
          <w:szCs w:val="24"/>
        </w:rPr>
        <w:t xml:space="preserve">She wondered about her own “fit” with the site culture and about </w:t>
      </w:r>
      <w:r w:rsidR="001832F2">
        <w:rPr>
          <w:sz w:val="24"/>
          <w:szCs w:val="24"/>
        </w:rPr>
        <w:t xml:space="preserve">the </w:t>
      </w:r>
      <w:r w:rsidR="005D6A2E">
        <w:rPr>
          <w:sz w:val="24"/>
          <w:szCs w:val="24"/>
        </w:rPr>
        <w:t xml:space="preserve">potential differences in approaches to leadership between the German site and </w:t>
      </w:r>
      <w:r w:rsidR="00386048">
        <w:rPr>
          <w:sz w:val="24"/>
          <w:szCs w:val="24"/>
        </w:rPr>
        <w:t>HDS</w:t>
      </w:r>
      <w:r w:rsidR="005D6A2E">
        <w:rPr>
          <w:sz w:val="24"/>
          <w:szCs w:val="24"/>
        </w:rPr>
        <w:t xml:space="preserve">. </w:t>
      </w:r>
      <w:r w:rsidR="00F45452">
        <w:rPr>
          <w:sz w:val="24"/>
          <w:szCs w:val="24"/>
        </w:rPr>
        <w:t xml:space="preserve">She also started thinking ahead about actions and strategies that </w:t>
      </w:r>
      <w:r w:rsidR="00EB4C44">
        <w:rPr>
          <w:sz w:val="24"/>
          <w:szCs w:val="24"/>
        </w:rPr>
        <w:t xml:space="preserve">she </w:t>
      </w:r>
      <w:r w:rsidR="00F45452">
        <w:rPr>
          <w:sz w:val="24"/>
          <w:szCs w:val="24"/>
        </w:rPr>
        <w:t xml:space="preserve">could </w:t>
      </w:r>
      <w:r w:rsidR="00EB4C44">
        <w:rPr>
          <w:sz w:val="24"/>
          <w:szCs w:val="24"/>
        </w:rPr>
        <w:t>use</w:t>
      </w:r>
      <w:r w:rsidR="00F45452">
        <w:rPr>
          <w:sz w:val="24"/>
          <w:szCs w:val="24"/>
        </w:rPr>
        <w:t xml:space="preserve"> to begin shifting the Neumann culture </w:t>
      </w:r>
      <w:r w:rsidR="0077266F">
        <w:rPr>
          <w:sz w:val="24"/>
          <w:szCs w:val="24"/>
        </w:rPr>
        <w:t>toward</w:t>
      </w:r>
      <w:r w:rsidR="00F45452">
        <w:rPr>
          <w:sz w:val="24"/>
          <w:szCs w:val="24"/>
        </w:rPr>
        <w:t xml:space="preserve"> greater alignment with the prevailing </w:t>
      </w:r>
      <w:r w:rsidR="00386048">
        <w:rPr>
          <w:sz w:val="24"/>
          <w:szCs w:val="24"/>
        </w:rPr>
        <w:t>HDS</w:t>
      </w:r>
      <w:r w:rsidR="00F45452">
        <w:rPr>
          <w:sz w:val="24"/>
          <w:szCs w:val="24"/>
        </w:rPr>
        <w:t xml:space="preserve"> culture. How would she begin the process of developing cultural synergy? </w:t>
      </w:r>
      <w:r w:rsidR="006A6FA0">
        <w:rPr>
          <w:sz w:val="24"/>
          <w:szCs w:val="24"/>
        </w:rPr>
        <w:t>W</w:t>
      </w:r>
      <w:r w:rsidR="00FB3174">
        <w:rPr>
          <w:sz w:val="24"/>
          <w:szCs w:val="24"/>
        </w:rPr>
        <w:t>hat wer</w:t>
      </w:r>
      <w:r w:rsidR="006A6FA0">
        <w:rPr>
          <w:sz w:val="24"/>
          <w:szCs w:val="24"/>
        </w:rPr>
        <w:t>e those crazy Germans</w:t>
      </w:r>
      <w:r w:rsidR="00FB3174">
        <w:rPr>
          <w:sz w:val="24"/>
          <w:szCs w:val="24"/>
        </w:rPr>
        <w:t xml:space="preserve"> doing sending </w:t>
      </w:r>
      <w:r w:rsidR="00F45452">
        <w:rPr>
          <w:sz w:val="24"/>
          <w:szCs w:val="24"/>
        </w:rPr>
        <w:t xml:space="preserve">all of </w:t>
      </w:r>
      <w:r w:rsidR="00E8792F">
        <w:rPr>
          <w:sz w:val="24"/>
          <w:szCs w:val="24"/>
        </w:rPr>
        <w:t>this</w:t>
      </w:r>
      <w:r w:rsidR="00FB3174">
        <w:rPr>
          <w:sz w:val="24"/>
          <w:szCs w:val="24"/>
        </w:rPr>
        <w:t xml:space="preserve"> information to their new</w:t>
      </w:r>
      <w:r w:rsidR="001832F2">
        <w:rPr>
          <w:sz w:val="24"/>
          <w:szCs w:val="24"/>
        </w:rPr>
        <w:t xml:space="preserve"> American</w:t>
      </w:r>
      <w:r w:rsidR="00FB3174">
        <w:rPr>
          <w:sz w:val="24"/>
          <w:szCs w:val="24"/>
        </w:rPr>
        <w:t xml:space="preserve"> owners</w:t>
      </w:r>
      <w:r w:rsidR="00F45452">
        <w:rPr>
          <w:sz w:val="24"/>
          <w:szCs w:val="24"/>
        </w:rPr>
        <w:t xml:space="preserve"> anyhow</w:t>
      </w:r>
      <w:r w:rsidR="00FB3174">
        <w:rPr>
          <w:sz w:val="24"/>
          <w:szCs w:val="24"/>
        </w:rPr>
        <w:t>? Why all the rules</w:t>
      </w:r>
      <w:r w:rsidR="006A6FA0">
        <w:rPr>
          <w:sz w:val="24"/>
          <w:szCs w:val="24"/>
        </w:rPr>
        <w:t>?</w:t>
      </w:r>
      <w:r w:rsidR="00E91BB4">
        <w:rPr>
          <w:sz w:val="24"/>
          <w:szCs w:val="24"/>
        </w:rPr>
        <w:t xml:space="preserve"> </w:t>
      </w:r>
      <w:r w:rsidR="001832F2">
        <w:rPr>
          <w:sz w:val="24"/>
          <w:szCs w:val="24"/>
        </w:rPr>
        <w:t xml:space="preserve">These next 18 months were going to be very challenging if she didn’t quickly get a handle on the </w:t>
      </w:r>
      <w:r w:rsidR="00F45452">
        <w:rPr>
          <w:sz w:val="24"/>
          <w:szCs w:val="24"/>
        </w:rPr>
        <w:t xml:space="preserve">potential sources </w:t>
      </w:r>
      <w:r w:rsidR="001832F2">
        <w:rPr>
          <w:sz w:val="24"/>
          <w:szCs w:val="24"/>
        </w:rPr>
        <w:t xml:space="preserve">cross-cultural </w:t>
      </w:r>
      <w:r w:rsidR="00F45452">
        <w:rPr>
          <w:sz w:val="24"/>
          <w:szCs w:val="24"/>
        </w:rPr>
        <w:t xml:space="preserve">misunderstanding in </w:t>
      </w:r>
      <w:r w:rsidR="001832F2">
        <w:rPr>
          <w:sz w:val="24"/>
          <w:szCs w:val="24"/>
        </w:rPr>
        <w:t>her new job.</w:t>
      </w:r>
    </w:p>
    <w:p w:rsidR="00756125" w:rsidRDefault="00756125" w:rsidP="003A58B6">
      <w:pPr>
        <w:rPr>
          <w:sz w:val="24"/>
          <w:szCs w:val="24"/>
        </w:rPr>
      </w:pPr>
    </w:p>
    <w:p w:rsidR="00ED6E8B" w:rsidRDefault="00ED6E8B" w:rsidP="003A58B6">
      <w:pPr>
        <w:rPr>
          <w:sz w:val="24"/>
          <w:szCs w:val="24"/>
        </w:rPr>
      </w:pPr>
    </w:p>
    <w:p w:rsidR="00ED6E8B" w:rsidRPr="006A6FA0" w:rsidRDefault="00ED6E8B" w:rsidP="00ED6E8B">
      <w:pPr>
        <w:jc w:val="center"/>
        <w:rPr>
          <w:b/>
          <w:sz w:val="24"/>
          <w:szCs w:val="24"/>
        </w:rPr>
      </w:pPr>
      <w:r w:rsidRPr="006A6FA0">
        <w:rPr>
          <w:b/>
          <w:sz w:val="24"/>
          <w:szCs w:val="24"/>
        </w:rPr>
        <w:t>References</w:t>
      </w:r>
    </w:p>
    <w:p w:rsidR="00ED6E8B" w:rsidRDefault="00ED6E8B" w:rsidP="00ED6E8B">
      <w:pPr>
        <w:rPr>
          <w:sz w:val="24"/>
          <w:szCs w:val="24"/>
        </w:rPr>
      </w:pPr>
    </w:p>
    <w:p w:rsidR="00ED6E8B" w:rsidRDefault="00ED6E8B" w:rsidP="00ED6E8B">
      <w:pPr>
        <w:rPr>
          <w:sz w:val="24"/>
          <w:szCs w:val="24"/>
        </w:rPr>
      </w:pPr>
      <w:r>
        <w:rPr>
          <w:sz w:val="24"/>
          <w:szCs w:val="24"/>
        </w:rPr>
        <w:t xml:space="preserve">Buckingham, M. &amp; Clifton, D. (2001). </w:t>
      </w:r>
      <w:r w:rsidRPr="007E12AF">
        <w:rPr>
          <w:i/>
          <w:sz w:val="24"/>
          <w:szCs w:val="24"/>
        </w:rPr>
        <w:t>Now, discover your strengths</w:t>
      </w:r>
      <w:r>
        <w:rPr>
          <w:sz w:val="24"/>
          <w:szCs w:val="24"/>
        </w:rPr>
        <w:t>. New York: The Free Press.</w:t>
      </w:r>
    </w:p>
    <w:p w:rsidR="00ED6E8B" w:rsidRDefault="00ED6E8B" w:rsidP="00ED6E8B">
      <w:pPr>
        <w:rPr>
          <w:sz w:val="24"/>
          <w:szCs w:val="24"/>
        </w:rPr>
      </w:pPr>
    </w:p>
    <w:p w:rsidR="00ED6E8B" w:rsidRPr="00357139" w:rsidRDefault="00ED6E8B" w:rsidP="00ED6E8B">
      <w:pPr>
        <w:rPr>
          <w:sz w:val="24"/>
          <w:szCs w:val="24"/>
        </w:rPr>
      </w:pPr>
      <w:r w:rsidRPr="006A6FA0">
        <w:rPr>
          <w:sz w:val="24"/>
          <w:szCs w:val="24"/>
          <w:lang w:val="de-DE"/>
        </w:rPr>
        <w:t xml:space="preserve">Joyner, F., Mann, D. &amp; Harris, T. (2012). </w:t>
      </w:r>
      <w:r w:rsidRPr="00202032">
        <w:rPr>
          <w:sz w:val="24"/>
          <w:szCs w:val="24"/>
        </w:rPr>
        <w:t xml:space="preserve">Engineering as a social activity: Preparing engineers to thrive in the changing world of work. </w:t>
      </w:r>
      <w:r w:rsidRPr="00202032">
        <w:rPr>
          <w:i/>
          <w:sz w:val="24"/>
          <w:szCs w:val="24"/>
        </w:rPr>
        <w:t>American Journal of Engineering Education.  3</w:t>
      </w:r>
      <w:r w:rsidRPr="00202032">
        <w:rPr>
          <w:sz w:val="24"/>
          <w:szCs w:val="24"/>
        </w:rPr>
        <w:t>(1), 67-82.</w:t>
      </w:r>
    </w:p>
    <w:p w:rsidR="00AC7684" w:rsidRDefault="00ED6E8B" w:rsidP="003A58B6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Exhibit</w:t>
      </w:r>
      <w:r w:rsidR="00AC7684">
        <w:rPr>
          <w:sz w:val="24"/>
          <w:szCs w:val="24"/>
        </w:rPr>
        <w:t xml:space="preserve"> 1: Do’s and Don’ts for Neumann Visitors</w:t>
      </w:r>
      <w:bookmarkStart w:id="1" w:name="_GoBack"/>
      <w:bookmarkEnd w:id="1"/>
    </w:p>
    <w:p w:rsidR="00E8792F" w:rsidRDefault="003A58B6" w:rsidP="003A58B6">
      <w:pPr>
        <w:rPr>
          <w:sz w:val="24"/>
          <w:szCs w:val="24"/>
        </w:rPr>
      </w:pPr>
      <w:r w:rsidRPr="00565F11">
        <w:rPr>
          <w:noProof/>
          <w:sz w:val="24"/>
          <w:szCs w:val="24"/>
        </w:rPr>
        <w:drawing>
          <wp:inline distT="0" distB="0" distL="0" distR="0">
            <wp:extent cx="2880287" cy="2160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974" cy="22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F11">
        <w:rPr>
          <w:noProof/>
          <w:sz w:val="24"/>
          <w:szCs w:val="24"/>
        </w:rPr>
        <w:drawing>
          <wp:inline distT="0" distB="0" distL="0" distR="0">
            <wp:extent cx="2802171" cy="2101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938" cy="212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F11">
        <w:rPr>
          <w:noProof/>
          <w:sz w:val="24"/>
          <w:szCs w:val="24"/>
        </w:rPr>
        <w:drawing>
          <wp:inline distT="0" distB="0" distL="0" distR="0">
            <wp:extent cx="2736574" cy="2052431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083" cy="207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F11">
        <w:rPr>
          <w:noProof/>
          <w:sz w:val="24"/>
          <w:szCs w:val="24"/>
        </w:rPr>
        <w:drawing>
          <wp:inline distT="0" distB="0" distL="0" distR="0">
            <wp:extent cx="2473739" cy="18553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750" cy="188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92F" w:rsidSect="00FE511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A12" w:rsidRDefault="00ED7A12" w:rsidP="00A377A2">
      <w:r>
        <w:separator/>
      </w:r>
    </w:p>
  </w:endnote>
  <w:endnote w:type="continuationSeparator" w:id="0">
    <w:p w:rsidR="00ED7A12" w:rsidRDefault="00ED7A12" w:rsidP="00A37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481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2EE8" w:rsidRDefault="00ED2EE8">
        <w:pPr>
          <w:pStyle w:val="Footer"/>
          <w:jc w:val="right"/>
        </w:pPr>
        <w:r>
          <w:t>CULTURAL ONION</w:t>
        </w:r>
        <w:r>
          <w:tab/>
        </w:r>
        <w:r>
          <w:tab/>
        </w:r>
        <w:r w:rsidR="001B6A4A">
          <w:fldChar w:fldCharType="begin"/>
        </w:r>
        <w:r>
          <w:instrText xml:space="preserve"> PAGE   \* MERGEFORMAT </w:instrText>
        </w:r>
        <w:r w:rsidR="001B6A4A">
          <w:fldChar w:fldCharType="separate"/>
        </w:r>
        <w:r w:rsidR="003C3634">
          <w:rPr>
            <w:noProof/>
          </w:rPr>
          <w:t>2</w:t>
        </w:r>
        <w:r w:rsidR="001B6A4A">
          <w:rPr>
            <w:noProof/>
          </w:rPr>
          <w:fldChar w:fldCharType="end"/>
        </w:r>
      </w:p>
    </w:sdtContent>
  </w:sdt>
  <w:p w:rsidR="00ED2EE8" w:rsidRDefault="00ED2E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A12" w:rsidRDefault="00ED7A12" w:rsidP="00A377A2">
      <w:r>
        <w:separator/>
      </w:r>
    </w:p>
  </w:footnote>
  <w:footnote w:type="continuationSeparator" w:id="0">
    <w:p w:rsidR="00ED7A12" w:rsidRDefault="00ED7A12" w:rsidP="00A37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E549F6"/>
    <w:multiLevelType w:val="hybridMultilevel"/>
    <w:tmpl w:val="278E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336127"/>
    <w:multiLevelType w:val="hybridMultilevel"/>
    <w:tmpl w:val="CA9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D319D0"/>
    <w:multiLevelType w:val="multilevel"/>
    <w:tmpl w:val="0546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B731E5"/>
    <w:multiLevelType w:val="hybridMultilevel"/>
    <w:tmpl w:val="CC9E5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4E50C0"/>
    <w:multiLevelType w:val="hybridMultilevel"/>
    <w:tmpl w:val="1870C6E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1436CF"/>
    <w:multiLevelType w:val="hybridMultilevel"/>
    <w:tmpl w:val="E996D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4F0BB7"/>
    <w:multiLevelType w:val="hybridMultilevel"/>
    <w:tmpl w:val="3938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31E6D"/>
    <w:multiLevelType w:val="hybridMultilevel"/>
    <w:tmpl w:val="CB6A5D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E96E84"/>
    <w:multiLevelType w:val="hybridMultilevel"/>
    <w:tmpl w:val="BC7C9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D125DE"/>
    <w:multiLevelType w:val="hybridMultilevel"/>
    <w:tmpl w:val="C9ECF7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9DC8B9E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>
      <w:start w:val="1"/>
      <w:numFmt w:val="lowerRoman"/>
      <w:lvlText w:val="%6."/>
      <w:lvlJc w:val="right"/>
      <w:pPr>
        <w:ind w:left="3060" w:hanging="180"/>
      </w:p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>
      <w:start w:val="1"/>
      <w:numFmt w:val="lowerLetter"/>
      <w:lvlText w:val="%8."/>
      <w:lvlJc w:val="left"/>
      <w:pPr>
        <w:ind w:left="4500" w:hanging="360"/>
      </w:pPr>
    </w:lvl>
    <w:lvl w:ilvl="8" w:tplc="0409001B">
      <w:start w:val="1"/>
      <w:numFmt w:val="lowerRoman"/>
      <w:lvlText w:val="%9."/>
      <w:lvlJc w:val="right"/>
      <w:pPr>
        <w:ind w:left="5220" w:hanging="180"/>
      </w:pPr>
    </w:lvl>
  </w:abstractNum>
  <w:abstractNum w:abstractNumId="12">
    <w:nsid w:val="28643BFD"/>
    <w:multiLevelType w:val="hybridMultilevel"/>
    <w:tmpl w:val="EE805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B523E"/>
    <w:multiLevelType w:val="hybridMultilevel"/>
    <w:tmpl w:val="A23EA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CC79B9"/>
    <w:multiLevelType w:val="hybridMultilevel"/>
    <w:tmpl w:val="E5F8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71C70"/>
    <w:multiLevelType w:val="hybridMultilevel"/>
    <w:tmpl w:val="9FF4CBF6"/>
    <w:lvl w:ilvl="0" w:tplc="7DCCA29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DC2571"/>
    <w:multiLevelType w:val="hybridMultilevel"/>
    <w:tmpl w:val="35A6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815E57"/>
    <w:multiLevelType w:val="hybridMultilevel"/>
    <w:tmpl w:val="FEE08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A697C"/>
    <w:multiLevelType w:val="hybridMultilevel"/>
    <w:tmpl w:val="003E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F5462F"/>
    <w:multiLevelType w:val="hybridMultilevel"/>
    <w:tmpl w:val="71241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20751B"/>
    <w:multiLevelType w:val="hybridMultilevel"/>
    <w:tmpl w:val="BCBAA1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1D5E31"/>
    <w:multiLevelType w:val="hybridMultilevel"/>
    <w:tmpl w:val="C9C06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199018B"/>
    <w:multiLevelType w:val="hybridMultilevel"/>
    <w:tmpl w:val="2E2EF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62C27E4B"/>
    <w:multiLevelType w:val="hybridMultilevel"/>
    <w:tmpl w:val="CA98E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CC47946"/>
    <w:multiLevelType w:val="hybridMultilevel"/>
    <w:tmpl w:val="313AD5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8982558"/>
    <w:multiLevelType w:val="hybridMultilevel"/>
    <w:tmpl w:val="BBAAE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327CB1"/>
    <w:multiLevelType w:val="hybridMultilevel"/>
    <w:tmpl w:val="00DC5D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F7040BE"/>
    <w:multiLevelType w:val="hybridMultilevel"/>
    <w:tmpl w:val="E098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3"/>
  </w:num>
  <w:num w:numId="5">
    <w:abstractNumId w:val="3"/>
  </w:num>
  <w:num w:numId="6">
    <w:abstractNumId w:val="11"/>
  </w:num>
  <w:num w:numId="7">
    <w:abstractNumId w:val="15"/>
  </w:num>
  <w:num w:numId="8">
    <w:abstractNumId w:val="25"/>
  </w:num>
  <w:num w:numId="9">
    <w:abstractNumId w:val="18"/>
  </w:num>
  <w:num w:numId="10">
    <w:abstractNumId w:val="27"/>
  </w:num>
  <w:num w:numId="11">
    <w:abstractNumId w:val="0"/>
  </w:num>
  <w:num w:numId="12">
    <w:abstractNumId w:val="1"/>
  </w:num>
  <w:num w:numId="13">
    <w:abstractNumId w:val="4"/>
  </w:num>
  <w:num w:numId="14">
    <w:abstractNumId w:val="20"/>
  </w:num>
  <w:num w:numId="15">
    <w:abstractNumId w:val="5"/>
  </w:num>
  <w:num w:numId="16">
    <w:abstractNumId w:val="24"/>
  </w:num>
  <w:num w:numId="17">
    <w:abstractNumId w:val="9"/>
  </w:num>
  <w:num w:numId="18">
    <w:abstractNumId w:val="16"/>
  </w:num>
  <w:num w:numId="19">
    <w:abstractNumId w:val="17"/>
  </w:num>
  <w:num w:numId="20">
    <w:abstractNumId w:val="22"/>
  </w:num>
  <w:num w:numId="21">
    <w:abstractNumId w:val="12"/>
  </w:num>
  <w:num w:numId="22">
    <w:abstractNumId w:val="19"/>
  </w:num>
  <w:num w:numId="23">
    <w:abstractNumId w:val="21"/>
  </w:num>
  <w:num w:numId="24">
    <w:abstractNumId w:val="8"/>
  </w:num>
  <w:num w:numId="25">
    <w:abstractNumId w:val="23"/>
  </w:num>
  <w:num w:numId="26">
    <w:abstractNumId w:val="26"/>
  </w:num>
  <w:num w:numId="27">
    <w:abstractNumId w:val="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7A2"/>
    <w:rsid w:val="00036877"/>
    <w:rsid w:val="00056567"/>
    <w:rsid w:val="00093C1E"/>
    <w:rsid w:val="000A2A16"/>
    <w:rsid w:val="000C1B39"/>
    <w:rsid w:val="000C32A7"/>
    <w:rsid w:val="000D3DCD"/>
    <w:rsid w:val="000E1221"/>
    <w:rsid w:val="000E309F"/>
    <w:rsid w:val="000E496E"/>
    <w:rsid w:val="000E520F"/>
    <w:rsid w:val="00111C46"/>
    <w:rsid w:val="00121247"/>
    <w:rsid w:val="00123CEC"/>
    <w:rsid w:val="00134D94"/>
    <w:rsid w:val="001376E7"/>
    <w:rsid w:val="001566D6"/>
    <w:rsid w:val="0016365B"/>
    <w:rsid w:val="00171D1E"/>
    <w:rsid w:val="001832F2"/>
    <w:rsid w:val="001842B1"/>
    <w:rsid w:val="00192CCF"/>
    <w:rsid w:val="00193DE2"/>
    <w:rsid w:val="001A5C93"/>
    <w:rsid w:val="001B6A4A"/>
    <w:rsid w:val="001B7C7E"/>
    <w:rsid w:val="001E4FDF"/>
    <w:rsid w:val="001F59FB"/>
    <w:rsid w:val="00222EC5"/>
    <w:rsid w:val="002367E2"/>
    <w:rsid w:val="00262546"/>
    <w:rsid w:val="00266BBE"/>
    <w:rsid w:val="002776B6"/>
    <w:rsid w:val="0029393A"/>
    <w:rsid w:val="0029542E"/>
    <w:rsid w:val="002E4F63"/>
    <w:rsid w:val="00301792"/>
    <w:rsid w:val="00305348"/>
    <w:rsid w:val="003146F7"/>
    <w:rsid w:val="00314A87"/>
    <w:rsid w:val="003235B5"/>
    <w:rsid w:val="0032569E"/>
    <w:rsid w:val="003271A0"/>
    <w:rsid w:val="003332B2"/>
    <w:rsid w:val="00342752"/>
    <w:rsid w:val="00347354"/>
    <w:rsid w:val="003473DD"/>
    <w:rsid w:val="00357139"/>
    <w:rsid w:val="0036304F"/>
    <w:rsid w:val="00366962"/>
    <w:rsid w:val="003757A9"/>
    <w:rsid w:val="00386048"/>
    <w:rsid w:val="00387120"/>
    <w:rsid w:val="0039191C"/>
    <w:rsid w:val="00392EA7"/>
    <w:rsid w:val="003A493D"/>
    <w:rsid w:val="003A58B6"/>
    <w:rsid w:val="003A7DA1"/>
    <w:rsid w:val="003B2E6F"/>
    <w:rsid w:val="003B4238"/>
    <w:rsid w:val="003B5228"/>
    <w:rsid w:val="003B74E9"/>
    <w:rsid w:val="003C3634"/>
    <w:rsid w:val="00406B86"/>
    <w:rsid w:val="00417A7E"/>
    <w:rsid w:val="00423DE4"/>
    <w:rsid w:val="00426203"/>
    <w:rsid w:val="00430F96"/>
    <w:rsid w:val="00435E2C"/>
    <w:rsid w:val="00437F88"/>
    <w:rsid w:val="00441D85"/>
    <w:rsid w:val="00446273"/>
    <w:rsid w:val="00457A89"/>
    <w:rsid w:val="00461EF4"/>
    <w:rsid w:val="00472014"/>
    <w:rsid w:val="00492D51"/>
    <w:rsid w:val="00496835"/>
    <w:rsid w:val="004A654A"/>
    <w:rsid w:val="004B30B8"/>
    <w:rsid w:val="004B3BD0"/>
    <w:rsid w:val="004C2558"/>
    <w:rsid w:val="004D26E1"/>
    <w:rsid w:val="004E0FB6"/>
    <w:rsid w:val="004E676C"/>
    <w:rsid w:val="00517A0D"/>
    <w:rsid w:val="0053109A"/>
    <w:rsid w:val="005451C8"/>
    <w:rsid w:val="005453A6"/>
    <w:rsid w:val="00566304"/>
    <w:rsid w:val="00576A4D"/>
    <w:rsid w:val="005775E4"/>
    <w:rsid w:val="0058090C"/>
    <w:rsid w:val="00580F87"/>
    <w:rsid w:val="0059008C"/>
    <w:rsid w:val="00593008"/>
    <w:rsid w:val="005C59ED"/>
    <w:rsid w:val="005D1CD8"/>
    <w:rsid w:val="005D5AAC"/>
    <w:rsid w:val="005D6A2E"/>
    <w:rsid w:val="005E116B"/>
    <w:rsid w:val="005E3246"/>
    <w:rsid w:val="005E4B7B"/>
    <w:rsid w:val="005E69A3"/>
    <w:rsid w:val="005F67C6"/>
    <w:rsid w:val="00611B4A"/>
    <w:rsid w:val="00616509"/>
    <w:rsid w:val="00620045"/>
    <w:rsid w:val="0064232D"/>
    <w:rsid w:val="00654F2F"/>
    <w:rsid w:val="006606C5"/>
    <w:rsid w:val="006640E7"/>
    <w:rsid w:val="00664927"/>
    <w:rsid w:val="00672128"/>
    <w:rsid w:val="00681587"/>
    <w:rsid w:val="00683A60"/>
    <w:rsid w:val="006903AC"/>
    <w:rsid w:val="00697345"/>
    <w:rsid w:val="006A31E0"/>
    <w:rsid w:val="006A6FA0"/>
    <w:rsid w:val="006B7169"/>
    <w:rsid w:val="006D00A0"/>
    <w:rsid w:val="006D2FC6"/>
    <w:rsid w:val="006E666C"/>
    <w:rsid w:val="006E76AC"/>
    <w:rsid w:val="0072635F"/>
    <w:rsid w:val="00756125"/>
    <w:rsid w:val="007619ED"/>
    <w:rsid w:val="0077266F"/>
    <w:rsid w:val="007A489D"/>
    <w:rsid w:val="007B2C15"/>
    <w:rsid w:val="007C141B"/>
    <w:rsid w:val="007C225A"/>
    <w:rsid w:val="007D7B6E"/>
    <w:rsid w:val="007F7BF1"/>
    <w:rsid w:val="00805890"/>
    <w:rsid w:val="0082300F"/>
    <w:rsid w:val="00842038"/>
    <w:rsid w:val="00845C06"/>
    <w:rsid w:val="00861C47"/>
    <w:rsid w:val="00871E33"/>
    <w:rsid w:val="00876676"/>
    <w:rsid w:val="00876D1C"/>
    <w:rsid w:val="0088506A"/>
    <w:rsid w:val="00885498"/>
    <w:rsid w:val="008962AB"/>
    <w:rsid w:val="008A0A23"/>
    <w:rsid w:val="008A142D"/>
    <w:rsid w:val="008A3492"/>
    <w:rsid w:val="008B28B0"/>
    <w:rsid w:val="008B6B01"/>
    <w:rsid w:val="008D7B80"/>
    <w:rsid w:val="008E42AB"/>
    <w:rsid w:val="008F4115"/>
    <w:rsid w:val="008F7273"/>
    <w:rsid w:val="00901465"/>
    <w:rsid w:val="009028B3"/>
    <w:rsid w:val="00913F5F"/>
    <w:rsid w:val="00917280"/>
    <w:rsid w:val="00954836"/>
    <w:rsid w:val="009760AF"/>
    <w:rsid w:val="009915FC"/>
    <w:rsid w:val="00992621"/>
    <w:rsid w:val="009948F3"/>
    <w:rsid w:val="009A42C4"/>
    <w:rsid w:val="009C5712"/>
    <w:rsid w:val="009F03CA"/>
    <w:rsid w:val="00A066AC"/>
    <w:rsid w:val="00A246F5"/>
    <w:rsid w:val="00A25E15"/>
    <w:rsid w:val="00A31E19"/>
    <w:rsid w:val="00A34445"/>
    <w:rsid w:val="00A377A2"/>
    <w:rsid w:val="00A41D4C"/>
    <w:rsid w:val="00A55998"/>
    <w:rsid w:val="00A71501"/>
    <w:rsid w:val="00A71A51"/>
    <w:rsid w:val="00A7590C"/>
    <w:rsid w:val="00A92B9B"/>
    <w:rsid w:val="00AC2EE6"/>
    <w:rsid w:val="00AC7684"/>
    <w:rsid w:val="00AD1E74"/>
    <w:rsid w:val="00AE28A8"/>
    <w:rsid w:val="00AE5DF5"/>
    <w:rsid w:val="00AE5E9A"/>
    <w:rsid w:val="00AE6239"/>
    <w:rsid w:val="00AF74DD"/>
    <w:rsid w:val="00B03258"/>
    <w:rsid w:val="00B03871"/>
    <w:rsid w:val="00B0497F"/>
    <w:rsid w:val="00B155EF"/>
    <w:rsid w:val="00B5102A"/>
    <w:rsid w:val="00B548BF"/>
    <w:rsid w:val="00B706A8"/>
    <w:rsid w:val="00B75483"/>
    <w:rsid w:val="00B77907"/>
    <w:rsid w:val="00B96C8C"/>
    <w:rsid w:val="00BA1E2C"/>
    <w:rsid w:val="00BC693A"/>
    <w:rsid w:val="00BC6D2B"/>
    <w:rsid w:val="00BD62C7"/>
    <w:rsid w:val="00BE4D8E"/>
    <w:rsid w:val="00C01C07"/>
    <w:rsid w:val="00C01D76"/>
    <w:rsid w:val="00C03D33"/>
    <w:rsid w:val="00C370EA"/>
    <w:rsid w:val="00C4058E"/>
    <w:rsid w:val="00C51D63"/>
    <w:rsid w:val="00C57425"/>
    <w:rsid w:val="00C662D7"/>
    <w:rsid w:val="00C839BB"/>
    <w:rsid w:val="00C93DEC"/>
    <w:rsid w:val="00CB4EEB"/>
    <w:rsid w:val="00CB7236"/>
    <w:rsid w:val="00CB732F"/>
    <w:rsid w:val="00CB7E68"/>
    <w:rsid w:val="00CE030A"/>
    <w:rsid w:val="00CE1CF7"/>
    <w:rsid w:val="00CE34A2"/>
    <w:rsid w:val="00CE60B1"/>
    <w:rsid w:val="00CF2114"/>
    <w:rsid w:val="00CF3ACC"/>
    <w:rsid w:val="00D16352"/>
    <w:rsid w:val="00D20579"/>
    <w:rsid w:val="00D51664"/>
    <w:rsid w:val="00D54D6F"/>
    <w:rsid w:val="00D75577"/>
    <w:rsid w:val="00D9041F"/>
    <w:rsid w:val="00D947A6"/>
    <w:rsid w:val="00D974CF"/>
    <w:rsid w:val="00DA332E"/>
    <w:rsid w:val="00DA497F"/>
    <w:rsid w:val="00DB467F"/>
    <w:rsid w:val="00DC7481"/>
    <w:rsid w:val="00DE31DF"/>
    <w:rsid w:val="00DF5BDC"/>
    <w:rsid w:val="00DF7447"/>
    <w:rsid w:val="00DF79A3"/>
    <w:rsid w:val="00E07260"/>
    <w:rsid w:val="00E168BF"/>
    <w:rsid w:val="00E21284"/>
    <w:rsid w:val="00E21B9C"/>
    <w:rsid w:val="00E278B4"/>
    <w:rsid w:val="00E3329D"/>
    <w:rsid w:val="00E467C5"/>
    <w:rsid w:val="00E5472B"/>
    <w:rsid w:val="00E8792F"/>
    <w:rsid w:val="00E91BB4"/>
    <w:rsid w:val="00E92B8F"/>
    <w:rsid w:val="00EB43BC"/>
    <w:rsid w:val="00EB4C44"/>
    <w:rsid w:val="00ED2EE8"/>
    <w:rsid w:val="00ED5CD4"/>
    <w:rsid w:val="00ED6E8B"/>
    <w:rsid w:val="00ED7A12"/>
    <w:rsid w:val="00EE2B27"/>
    <w:rsid w:val="00EE477E"/>
    <w:rsid w:val="00EE62A4"/>
    <w:rsid w:val="00EF3F60"/>
    <w:rsid w:val="00F0199F"/>
    <w:rsid w:val="00F1355C"/>
    <w:rsid w:val="00F147AA"/>
    <w:rsid w:val="00F41CDE"/>
    <w:rsid w:val="00F45452"/>
    <w:rsid w:val="00F72898"/>
    <w:rsid w:val="00F74AFF"/>
    <w:rsid w:val="00F76BDC"/>
    <w:rsid w:val="00FA29CA"/>
    <w:rsid w:val="00FB3174"/>
    <w:rsid w:val="00FC2945"/>
    <w:rsid w:val="00FC5B2E"/>
    <w:rsid w:val="00FE5119"/>
    <w:rsid w:val="00FF2186"/>
    <w:rsid w:val="00FF370A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2558"/>
    <w:pPr>
      <w:spacing w:before="63" w:line="275" w:lineRule="atLeast"/>
      <w:outlineLvl w:val="1"/>
    </w:pPr>
    <w:rPr>
      <w:rFonts w:eastAsia="Times New Roman"/>
      <w:b/>
      <w:bCs/>
      <w:sz w:val="23"/>
      <w:szCs w:val="23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7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7A2"/>
  </w:style>
  <w:style w:type="paragraph" w:styleId="Footer">
    <w:name w:val="footer"/>
    <w:basedOn w:val="Normal"/>
    <w:link w:val="FooterChar"/>
    <w:uiPriority w:val="99"/>
    <w:unhideWhenUsed/>
    <w:rsid w:val="00A377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7A2"/>
  </w:style>
  <w:style w:type="paragraph" w:customStyle="1" w:styleId="Body">
    <w:name w:val="Body"/>
    <w:rsid w:val="00A377A2"/>
    <w:rPr>
      <w:rFonts w:ascii="Helvetica" w:eastAsia="ヒラギノ角ゴ Pro W3" w:hAnsi="Helvetica"/>
      <w:color w:val="000000"/>
      <w:sz w:val="24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B7236"/>
    <w:pPr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paragraph" w:customStyle="1" w:styleId="BodyBullet">
    <w:name w:val="Body Bullet"/>
    <w:rsid w:val="00EF3F60"/>
    <w:rPr>
      <w:rFonts w:ascii="Helvetica" w:eastAsia="ヒラギノ角ゴ Pro W3" w:hAnsi="Helvetica"/>
      <w:color w:val="000000"/>
      <w:sz w:val="24"/>
      <w:szCs w:val="20"/>
    </w:rPr>
  </w:style>
  <w:style w:type="numbering" w:customStyle="1" w:styleId="Bullet">
    <w:name w:val="Bullet"/>
    <w:rsid w:val="00EF3F60"/>
  </w:style>
  <w:style w:type="paragraph" w:customStyle="1" w:styleId="FreeForm">
    <w:name w:val="Free Form"/>
    <w:rsid w:val="00EF3F60"/>
    <w:rPr>
      <w:rFonts w:ascii="Helvetica" w:eastAsia="ヒラギノ角ゴ Pro W3" w:hAnsi="Helvetica"/>
      <w:color w:val="00000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2558"/>
    <w:rPr>
      <w:rFonts w:eastAsia="Times New Roman"/>
      <w:b/>
      <w:bCs/>
      <w:sz w:val="23"/>
      <w:szCs w:val="23"/>
      <w:lang w:eastAsia="en-US"/>
    </w:rPr>
  </w:style>
  <w:style w:type="character" w:styleId="Strong">
    <w:name w:val="Strong"/>
    <w:basedOn w:val="DefaultParagraphFont"/>
    <w:uiPriority w:val="22"/>
    <w:qFormat/>
    <w:rsid w:val="003B5228"/>
    <w:rPr>
      <w:b/>
      <w:bCs/>
    </w:rPr>
  </w:style>
  <w:style w:type="paragraph" w:customStyle="1" w:styleId="Default">
    <w:name w:val="Default"/>
    <w:rsid w:val="001E4FD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31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1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1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E0"/>
    <w:rPr>
      <w:b/>
      <w:bCs/>
      <w:sz w:val="20"/>
      <w:szCs w:val="20"/>
    </w:rPr>
  </w:style>
  <w:style w:type="paragraph" w:customStyle="1" w:styleId="Body1">
    <w:name w:val="Body 1"/>
    <w:uiPriority w:val="99"/>
    <w:rsid w:val="003A58B6"/>
    <w:pPr>
      <w:spacing w:after="200" w:line="276" w:lineRule="auto"/>
      <w:outlineLvl w:val="0"/>
    </w:pPr>
    <w:rPr>
      <w:rFonts w:ascii="Helvetica" w:eastAsia="Calibri" w:hAnsi="Helvetica" w:cs="Helvetica"/>
      <w:color w:val="000000"/>
      <w:lang w:eastAsia="en-US"/>
    </w:rPr>
  </w:style>
  <w:style w:type="table" w:styleId="TableGrid">
    <w:name w:val="Table Grid"/>
    <w:basedOn w:val="TableNormal"/>
    <w:uiPriority w:val="59"/>
    <w:rsid w:val="00375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10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2558"/>
    <w:pPr>
      <w:spacing w:before="63" w:line="275" w:lineRule="atLeast"/>
      <w:outlineLvl w:val="1"/>
    </w:pPr>
    <w:rPr>
      <w:rFonts w:eastAsia="Times New Roman"/>
      <w:b/>
      <w:bCs/>
      <w:sz w:val="23"/>
      <w:szCs w:val="23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7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7A2"/>
  </w:style>
  <w:style w:type="paragraph" w:styleId="Footer">
    <w:name w:val="footer"/>
    <w:basedOn w:val="Normal"/>
    <w:link w:val="FooterChar"/>
    <w:uiPriority w:val="99"/>
    <w:unhideWhenUsed/>
    <w:rsid w:val="00A377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7A2"/>
  </w:style>
  <w:style w:type="paragraph" w:customStyle="1" w:styleId="Body">
    <w:name w:val="Body"/>
    <w:rsid w:val="00A377A2"/>
    <w:rPr>
      <w:rFonts w:ascii="Helvetica" w:eastAsia="ヒラギノ角ゴ Pro W3" w:hAnsi="Helvetica"/>
      <w:color w:val="000000"/>
      <w:sz w:val="24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B7236"/>
    <w:pPr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paragraph" w:customStyle="1" w:styleId="BodyBullet">
    <w:name w:val="Body Bullet"/>
    <w:rsid w:val="00EF3F60"/>
    <w:rPr>
      <w:rFonts w:ascii="Helvetica" w:eastAsia="ヒラギノ角ゴ Pro W3" w:hAnsi="Helvetica"/>
      <w:color w:val="000000"/>
      <w:sz w:val="24"/>
      <w:szCs w:val="20"/>
    </w:rPr>
  </w:style>
  <w:style w:type="numbering" w:customStyle="1" w:styleId="Bullet">
    <w:name w:val="Bullet"/>
    <w:rsid w:val="00EF3F60"/>
  </w:style>
  <w:style w:type="paragraph" w:customStyle="1" w:styleId="FreeForm">
    <w:name w:val="Free Form"/>
    <w:rsid w:val="00EF3F60"/>
    <w:rPr>
      <w:rFonts w:ascii="Helvetica" w:eastAsia="ヒラギノ角ゴ Pro W3" w:hAnsi="Helvetica"/>
      <w:color w:val="00000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2558"/>
    <w:rPr>
      <w:rFonts w:eastAsia="Times New Roman"/>
      <w:b/>
      <w:bCs/>
      <w:sz w:val="23"/>
      <w:szCs w:val="23"/>
      <w:lang w:eastAsia="en-US"/>
    </w:rPr>
  </w:style>
  <w:style w:type="character" w:styleId="Strong">
    <w:name w:val="Strong"/>
    <w:basedOn w:val="DefaultParagraphFont"/>
    <w:uiPriority w:val="22"/>
    <w:qFormat/>
    <w:rsid w:val="003B5228"/>
    <w:rPr>
      <w:b/>
      <w:bCs/>
    </w:rPr>
  </w:style>
  <w:style w:type="paragraph" w:customStyle="1" w:styleId="Default">
    <w:name w:val="Default"/>
    <w:rsid w:val="001E4FD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31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1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1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E0"/>
    <w:rPr>
      <w:b/>
      <w:bCs/>
      <w:sz w:val="20"/>
      <w:szCs w:val="20"/>
    </w:rPr>
  </w:style>
  <w:style w:type="paragraph" w:customStyle="1" w:styleId="Body1">
    <w:name w:val="Body 1"/>
    <w:uiPriority w:val="99"/>
    <w:rsid w:val="003A58B6"/>
    <w:pPr>
      <w:spacing w:after="200" w:line="276" w:lineRule="auto"/>
      <w:outlineLvl w:val="0"/>
    </w:pPr>
    <w:rPr>
      <w:rFonts w:ascii="Helvetica" w:eastAsia="Calibri" w:hAnsi="Helvetica" w:cs="Helvetica"/>
      <w:color w:val="000000"/>
      <w:lang w:eastAsia="en-US"/>
    </w:rPr>
  </w:style>
  <w:style w:type="table" w:styleId="TableGrid">
    <w:name w:val="Table Grid"/>
    <w:basedOn w:val="TableNormal"/>
    <w:uiPriority w:val="59"/>
    <w:rsid w:val="00375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10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7500">
          <w:marLeft w:val="0"/>
          <w:marRight w:val="0"/>
          <w:marTop w:val="238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287">
              <w:marLeft w:val="125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98449-3A86-404A-A2E1-C10C08A37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6801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Cox</dc:creator>
  <cp:lastModifiedBy>Eric Nelson</cp:lastModifiedBy>
  <cp:revision>2</cp:revision>
  <cp:lastPrinted>2014-04-06T16:39:00Z</cp:lastPrinted>
  <dcterms:created xsi:type="dcterms:W3CDTF">2014-04-24T21:03:00Z</dcterms:created>
  <dcterms:modified xsi:type="dcterms:W3CDTF">2014-04-24T21:03:00Z</dcterms:modified>
</cp:coreProperties>
</file>