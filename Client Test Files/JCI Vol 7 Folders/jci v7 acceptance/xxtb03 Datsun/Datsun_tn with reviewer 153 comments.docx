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7E16" w:rsidRPr="00F77F3F" w:rsidRDefault="0047113E" w:rsidP="00F77F3F">
      <w:pPr>
        <w:contextualSpacing/>
        <w:jc w:val="center"/>
        <w:rPr>
          <w:rFonts w:ascii="Times New Roman" w:hAnsi="Times New Roman" w:cs="Times New Roman"/>
          <w:b/>
        </w:rPr>
      </w:pPr>
      <w:r>
        <w:rPr>
          <w:rFonts w:ascii="Times New Roman" w:hAnsi="Times New Roman" w:cs="Times New Roman"/>
          <w:b/>
        </w:rPr>
        <w:t xml:space="preserve">Datsun Returns: </w:t>
      </w:r>
      <w:r w:rsidR="009D1B27">
        <w:rPr>
          <w:rFonts w:ascii="Times New Roman" w:hAnsi="Times New Roman" w:cs="Times New Roman"/>
          <w:b/>
        </w:rPr>
        <w:t xml:space="preserve">Reviving </w:t>
      </w:r>
      <w:r w:rsidR="00C24E05">
        <w:rPr>
          <w:rFonts w:ascii="Times New Roman" w:hAnsi="Times New Roman" w:cs="Times New Roman"/>
          <w:b/>
        </w:rPr>
        <w:t>a Brand</w:t>
      </w:r>
    </w:p>
    <w:p w:rsidR="006B017E" w:rsidRDefault="00A94E26" w:rsidP="00F77F3F">
      <w:pPr>
        <w:contextualSpacing/>
        <w:jc w:val="center"/>
        <w:rPr>
          <w:rFonts w:ascii="Times New Roman" w:eastAsia="MS Mincho" w:hAnsi="Times New Roman" w:cs="Times New Roman"/>
          <w:b/>
        </w:rPr>
      </w:pPr>
      <w:bookmarkStart w:id="0" w:name="_GoBack"/>
      <w:bookmarkEnd w:id="0"/>
      <w:r>
        <w:rPr>
          <w:rFonts w:ascii="Times New Roman" w:eastAsia="MS Mincho" w:hAnsi="Times New Roman" w:cs="Times New Roman"/>
          <w:b/>
        </w:rPr>
        <w:t>TEACHING NOTE</w:t>
      </w:r>
    </w:p>
    <w:p w:rsidR="00A94E26" w:rsidRPr="00F77F3F" w:rsidRDefault="00A94E26" w:rsidP="00F77F3F">
      <w:pPr>
        <w:contextualSpacing/>
        <w:jc w:val="center"/>
        <w:rPr>
          <w:rFonts w:ascii="Times New Roman" w:eastAsia="MS Mincho" w:hAnsi="Times New Roman" w:cs="Times New Roman"/>
          <w:b/>
        </w:rPr>
      </w:pPr>
    </w:p>
    <w:p w:rsidR="006B017E" w:rsidRPr="006F2088" w:rsidRDefault="00A94E26" w:rsidP="006F2088">
      <w:pPr>
        <w:autoSpaceDE w:val="0"/>
        <w:autoSpaceDN w:val="0"/>
        <w:adjustRightInd w:val="0"/>
        <w:spacing w:after="240"/>
        <w:rPr>
          <w:rFonts w:ascii="Times New Roman" w:hAnsi="Times New Roman" w:cs="Times New Roman"/>
          <w:sz w:val="20"/>
        </w:rPr>
      </w:pPr>
      <w:r w:rsidRPr="00A94E26">
        <w:rPr>
          <w:rFonts w:ascii="Times New Roman" w:hAnsi="Times New Roman" w:cs="Times New Roman"/>
          <w:szCs w:val="32"/>
        </w:rPr>
        <w:t xml:space="preserve">This critical incident/teaching note was prepared by the </w:t>
      </w:r>
      <w:r>
        <w:rPr>
          <w:rFonts w:ascii="Times New Roman" w:hAnsi="Times New Roman" w:cs="Times New Roman"/>
          <w:szCs w:val="32"/>
        </w:rPr>
        <w:t>authors</w:t>
      </w:r>
      <w:r w:rsidRPr="00A94E26">
        <w:rPr>
          <w:rFonts w:ascii="Times New Roman" w:hAnsi="Times New Roman" w:cs="Times New Roman"/>
          <w:szCs w:val="32"/>
        </w:rPr>
        <w:t xml:space="preserve"> and is intended to be used as a basis for class discussion. The views presented here are those of the </w:t>
      </w:r>
      <w:r>
        <w:rPr>
          <w:rFonts w:ascii="Times New Roman" w:hAnsi="Times New Roman" w:cs="Times New Roman"/>
          <w:szCs w:val="32"/>
        </w:rPr>
        <w:t xml:space="preserve">authors </w:t>
      </w:r>
      <w:r w:rsidRPr="00A94E26">
        <w:rPr>
          <w:rFonts w:ascii="Times New Roman" w:hAnsi="Times New Roman" w:cs="Times New Roman"/>
          <w:szCs w:val="32"/>
        </w:rPr>
        <w:t xml:space="preserve">based on </w:t>
      </w:r>
      <w:r>
        <w:rPr>
          <w:rFonts w:ascii="Times New Roman" w:hAnsi="Times New Roman" w:cs="Times New Roman"/>
          <w:szCs w:val="32"/>
        </w:rPr>
        <w:t xml:space="preserve">their </w:t>
      </w:r>
      <w:r w:rsidRPr="00A94E26">
        <w:rPr>
          <w:rFonts w:ascii="Times New Roman" w:hAnsi="Times New Roman" w:cs="Times New Roman"/>
          <w:szCs w:val="32"/>
        </w:rPr>
        <w:t xml:space="preserve">professional judgment and do not necessarily reflect the views of the Society for Case Research. </w:t>
      </w:r>
      <w:r w:rsidR="006F2088">
        <w:rPr>
          <w:rFonts w:ascii="Times New Roman" w:hAnsi="Times New Roman" w:cs="Times New Roman"/>
          <w:szCs w:val="30"/>
        </w:rPr>
        <w:t xml:space="preserve">Copyright © 2014 </w:t>
      </w:r>
      <w:r w:rsidRPr="00A94E26">
        <w:rPr>
          <w:rFonts w:ascii="Times New Roman" w:hAnsi="Times New Roman" w:cs="Times New Roman"/>
          <w:szCs w:val="30"/>
        </w:rPr>
        <w:t>by the So</w:t>
      </w:r>
      <w:r w:rsidR="006F2088">
        <w:rPr>
          <w:rFonts w:ascii="Times New Roman" w:hAnsi="Times New Roman" w:cs="Times New Roman"/>
          <w:szCs w:val="30"/>
        </w:rPr>
        <w:t xml:space="preserve">ciety for Case Research and the </w:t>
      </w:r>
      <w:r w:rsidR="006F2088">
        <w:rPr>
          <w:rFonts w:ascii="Times New Roman" w:hAnsi="Times New Roman" w:cs="Times New Roman"/>
          <w:szCs w:val="32"/>
        </w:rPr>
        <w:t>authors</w:t>
      </w:r>
      <w:r w:rsidRPr="00A94E26">
        <w:rPr>
          <w:rFonts w:ascii="Times New Roman" w:hAnsi="Times New Roman" w:cs="Times New Roman"/>
          <w:szCs w:val="32"/>
        </w:rPr>
        <w:t xml:space="preserve">. </w:t>
      </w:r>
      <w:r w:rsidRPr="00A94E26">
        <w:rPr>
          <w:rFonts w:ascii="Times New Roman" w:hAnsi="Times New Roman" w:cs="Times New Roman"/>
          <w:szCs w:val="30"/>
        </w:rPr>
        <w:t xml:space="preserve">No part of this work may be </w:t>
      </w:r>
      <w:r w:rsidRPr="00A94E26">
        <w:rPr>
          <w:rFonts w:ascii="Times New Roman" w:hAnsi="Times New Roman" w:cs="Times New Roman"/>
          <w:szCs w:val="32"/>
        </w:rPr>
        <w:t>reproduced or used in any form or by any means without the written permission of the Society for Case Research.</w:t>
      </w:r>
    </w:p>
    <w:p w:rsidR="009A54CB" w:rsidRPr="00F77F3F" w:rsidRDefault="00EC1BEB" w:rsidP="006F2088">
      <w:pPr>
        <w:contextualSpacing/>
        <w:jc w:val="center"/>
        <w:rPr>
          <w:rFonts w:ascii="Times New Roman" w:eastAsia="MS Mincho" w:hAnsi="Times New Roman" w:cs="Times New Roman"/>
          <w:b/>
        </w:rPr>
      </w:pPr>
      <w:r w:rsidRPr="00F77F3F">
        <w:rPr>
          <w:rFonts w:ascii="Times New Roman" w:eastAsia="MS Mincho" w:hAnsi="Times New Roman" w:cs="Times New Roman"/>
          <w:b/>
        </w:rPr>
        <w:t>Critical Incident</w:t>
      </w:r>
      <w:r w:rsidR="009A54CB" w:rsidRPr="00F77F3F">
        <w:rPr>
          <w:rFonts w:ascii="Times New Roman" w:eastAsia="MS Mincho" w:hAnsi="Times New Roman" w:cs="Times New Roman"/>
          <w:b/>
        </w:rPr>
        <w:t xml:space="preserve"> Overview</w:t>
      </w:r>
    </w:p>
    <w:p w:rsidR="0047113E" w:rsidRDefault="0047113E" w:rsidP="00F77F3F">
      <w:pPr>
        <w:contextualSpacing/>
        <w:rPr>
          <w:rFonts w:ascii="Times New Roman" w:eastAsia="MS Mincho" w:hAnsi="Times New Roman" w:cs="Times New Roman"/>
        </w:rPr>
      </w:pPr>
    </w:p>
    <w:p w:rsidR="00BD293C" w:rsidRDefault="0047113E" w:rsidP="00BD293C">
      <w:pPr>
        <w:contextualSpacing/>
        <w:rPr>
          <w:rFonts w:ascii="Times New Roman" w:eastAsia="Calibri" w:hAnsi="Times New Roman" w:cs="Times New Roman"/>
          <w:iCs/>
        </w:rPr>
      </w:pPr>
      <w:r>
        <w:rPr>
          <w:rFonts w:ascii="Times New Roman" w:eastAsia="MS Mincho" w:hAnsi="Times New Roman" w:cs="Times New Roman"/>
        </w:rPr>
        <w:t>Nissan is a Japanese multinational automobile manufacturer headquartered in Yokohama, Japan, and the six</w:t>
      </w:r>
      <w:r w:rsidR="008F76DA">
        <w:rPr>
          <w:rFonts w:ascii="Times New Roman" w:eastAsia="MS Mincho" w:hAnsi="Times New Roman" w:cs="Times New Roman"/>
        </w:rPr>
        <w:t>th</w:t>
      </w:r>
      <w:r>
        <w:rPr>
          <w:rFonts w:ascii="Times New Roman" w:eastAsia="MS Mincho" w:hAnsi="Times New Roman" w:cs="Times New Roman"/>
        </w:rPr>
        <w:t xml:space="preserve"> largest automotive maker in the world.  In 2013, Nissan announced that they would be re-launching a former brand name in emerging markets. </w:t>
      </w:r>
      <w:r w:rsidR="008E7360">
        <w:rPr>
          <w:rFonts w:ascii="Times New Roman" w:eastAsia="MS Mincho" w:hAnsi="Times New Roman" w:cs="Times New Roman"/>
        </w:rPr>
        <w:t xml:space="preserve"> </w:t>
      </w:r>
      <w:r>
        <w:rPr>
          <w:rFonts w:ascii="Times New Roman" w:eastAsia="MS Mincho" w:hAnsi="Times New Roman" w:cs="Times New Roman"/>
        </w:rPr>
        <w:t>Instead of developing a new name or using the existing Nissan corporate brand architecture and strategy, executives chose to resurrect the brand name that was previo</w:t>
      </w:r>
      <w:r w:rsidR="00E24206">
        <w:rPr>
          <w:rFonts w:ascii="Times New Roman" w:eastAsia="MS Mincho" w:hAnsi="Times New Roman" w:cs="Times New Roman"/>
        </w:rPr>
        <w:t xml:space="preserve">usly used in the United States </w:t>
      </w:r>
      <w:proofErr w:type="gramStart"/>
      <w:r w:rsidR="00E24206">
        <w:rPr>
          <w:rFonts w:ascii="Times New Roman" w:eastAsia="MS Mincho" w:hAnsi="Times New Roman" w:cs="Times New Roman"/>
        </w:rPr>
        <w:t xml:space="preserve">– </w:t>
      </w:r>
      <w:r>
        <w:rPr>
          <w:rFonts w:ascii="Times New Roman" w:eastAsia="MS Mincho" w:hAnsi="Times New Roman" w:cs="Times New Roman"/>
        </w:rPr>
        <w:t xml:space="preserve"> </w:t>
      </w:r>
      <w:r w:rsidR="00545B0B">
        <w:rPr>
          <w:rFonts w:ascii="Times New Roman" w:eastAsia="MS Mincho" w:hAnsi="Times New Roman" w:cs="Times New Roman"/>
        </w:rPr>
        <w:t>“</w:t>
      </w:r>
      <w:proofErr w:type="gramEnd"/>
      <w:r>
        <w:rPr>
          <w:rFonts w:ascii="Times New Roman" w:eastAsia="MS Mincho" w:hAnsi="Times New Roman" w:cs="Times New Roman"/>
        </w:rPr>
        <w:t>Datsun.”  A brief history of the creation o</w:t>
      </w:r>
      <w:r w:rsidR="00545B0B">
        <w:rPr>
          <w:rFonts w:ascii="Times New Roman" w:eastAsia="MS Mincho" w:hAnsi="Times New Roman" w:cs="Times New Roman"/>
        </w:rPr>
        <w:t xml:space="preserve">f the Datsun name is discussed. </w:t>
      </w:r>
      <w:r w:rsidR="008E7360">
        <w:rPr>
          <w:rFonts w:ascii="Times New Roman" w:eastAsia="MS Mincho" w:hAnsi="Times New Roman" w:cs="Times New Roman"/>
        </w:rPr>
        <w:t xml:space="preserve"> </w:t>
      </w:r>
      <w:r w:rsidR="00745DE6" w:rsidRPr="00F77F3F">
        <w:rPr>
          <w:rFonts w:ascii="Times New Roman" w:eastAsia="MS Mincho" w:hAnsi="Times New Roman" w:cs="Times New Roman"/>
        </w:rPr>
        <w:t>This critical incident provides students with the decision fa</w:t>
      </w:r>
      <w:r w:rsidR="008E7360">
        <w:rPr>
          <w:rFonts w:ascii="Times New Roman" w:eastAsia="MS Mincho" w:hAnsi="Times New Roman" w:cs="Times New Roman"/>
        </w:rPr>
        <w:t>ctors considered with corporate</w:t>
      </w:r>
      <w:r w:rsidR="00745DE6" w:rsidRPr="00F77F3F">
        <w:rPr>
          <w:rFonts w:ascii="Times New Roman" w:eastAsia="MS Mincho" w:hAnsi="Times New Roman" w:cs="Times New Roman"/>
        </w:rPr>
        <w:t xml:space="preserve"> brand and product naming decisions within a global context in the automotive </w:t>
      </w:r>
      <w:commentRangeStart w:id="1"/>
      <w:r w:rsidR="00745DE6" w:rsidRPr="00F77F3F">
        <w:rPr>
          <w:rFonts w:ascii="Times New Roman" w:eastAsia="MS Mincho" w:hAnsi="Times New Roman" w:cs="Times New Roman"/>
        </w:rPr>
        <w:t>category</w:t>
      </w:r>
      <w:commentRangeEnd w:id="1"/>
      <w:r w:rsidR="00BD293C">
        <w:rPr>
          <w:rStyle w:val="CommentReference"/>
        </w:rPr>
        <w:commentReference w:id="1"/>
      </w:r>
      <w:r w:rsidR="00745DE6" w:rsidRPr="00F77F3F">
        <w:rPr>
          <w:rFonts w:ascii="Times New Roman" w:eastAsia="MS Mincho" w:hAnsi="Times New Roman" w:cs="Times New Roman"/>
        </w:rPr>
        <w:t xml:space="preserve">. </w:t>
      </w:r>
      <w:moveToRangeStart w:id="2" w:author="osland_a" w:date="2014-08-05T17:03:00Z" w:name="move395021543"/>
      <w:moveTo w:id="3" w:author="osland_a" w:date="2014-08-05T17:03:00Z">
        <w:r w:rsidR="00BD293C" w:rsidRPr="00F77F3F">
          <w:rPr>
            <w:rFonts w:ascii="Times New Roman" w:eastAsia="Calibri" w:hAnsi="Times New Roman" w:cs="Times New Roman"/>
            <w:iCs/>
          </w:rPr>
          <w:t>This critical incident could be used in Marketing, Marketing Management, International Marketing, Advertising and Public Relations courses either at the undergraduate or graduate level.</w:t>
        </w:r>
      </w:moveTo>
      <w:ins w:id="4" w:author="osland_a" w:date="2014-08-05T17:07:00Z">
        <w:r w:rsidR="00D63F37">
          <w:rPr>
            <w:rFonts w:ascii="Times New Roman" w:eastAsia="Calibri" w:hAnsi="Times New Roman" w:cs="Times New Roman"/>
            <w:iCs/>
          </w:rPr>
          <w:t xml:space="preserve"> It</w:t>
        </w:r>
        <w:r w:rsidR="00D63F37">
          <w:rPr>
            <w:rFonts w:ascii="Times New Roman" w:eastAsia="Calibri" w:hAnsi="Times New Roman" w:cs="Times New Roman"/>
            <w:iCs/>
          </w:rPr>
          <w:t>’</w:t>
        </w:r>
        <w:r w:rsidR="00D63F37">
          <w:rPr>
            <w:rFonts w:ascii="Times New Roman" w:eastAsia="Calibri" w:hAnsi="Times New Roman" w:cs="Times New Roman"/>
            <w:iCs/>
          </w:rPr>
          <w:t>s a decision oriented critical incident.</w:t>
        </w:r>
      </w:ins>
    </w:p>
    <w:moveToRangeEnd w:id="2"/>
    <w:p w:rsidR="00745DE6" w:rsidRDefault="00745DE6" w:rsidP="00745DE6">
      <w:pPr>
        <w:contextualSpacing/>
        <w:rPr>
          <w:rFonts w:ascii="Times New Roman" w:eastAsia="MS Mincho" w:hAnsi="Times New Roman" w:cs="Times New Roman"/>
        </w:rPr>
      </w:pPr>
    </w:p>
    <w:p w:rsidR="0047113E" w:rsidRPr="00F77F3F" w:rsidRDefault="0047113E" w:rsidP="00F77F3F">
      <w:pPr>
        <w:contextualSpacing/>
        <w:rPr>
          <w:rFonts w:ascii="Times New Roman" w:eastAsia="MS Mincho" w:hAnsi="Times New Roman" w:cs="Times New Roman"/>
        </w:rPr>
      </w:pPr>
    </w:p>
    <w:p w:rsidR="009A54CB" w:rsidRPr="00F77F3F" w:rsidRDefault="009A54CB" w:rsidP="006F2088">
      <w:pPr>
        <w:contextualSpacing/>
        <w:jc w:val="center"/>
        <w:rPr>
          <w:rFonts w:ascii="Times New Roman" w:eastAsia="MS Mincho" w:hAnsi="Times New Roman" w:cs="Times New Roman"/>
          <w:b/>
        </w:rPr>
      </w:pPr>
      <w:r w:rsidRPr="00F77F3F">
        <w:rPr>
          <w:rFonts w:ascii="Times New Roman" w:eastAsia="MS Mincho" w:hAnsi="Times New Roman" w:cs="Times New Roman"/>
          <w:b/>
        </w:rPr>
        <w:t>Research Method</w:t>
      </w:r>
    </w:p>
    <w:p w:rsidR="00000054" w:rsidRPr="00F77F3F" w:rsidRDefault="00000054" w:rsidP="00F77F3F">
      <w:pPr>
        <w:contextualSpacing/>
        <w:rPr>
          <w:rFonts w:ascii="Times New Roman" w:eastAsia="MS Mincho" w:hAnsi="Times New Roman" w:cs="Times New Roman"/>
        </w:rPr>
      </w:pPr>
    </w:p>
    <w:p w:rsidR="009A54CB" w:rsidRPr="00F77F3F" w:rsidRDefault="008F76DA" w:rsidP="00F77F3F">
      <w:pPr>
        <w:contextualSpacing/>
        <w:rPr>
          <w:rFonts w:ascii="Times New Roman" w:eastAsia="MS Mincho" w:hAnsi="Times New Roman" w:cs="Times New Roman"/>
        </w:rPr>
      </w:pPr>
      <w:r>
        <w:rPr>
          <w:rFonts w:ascii="Times New Roman" w:eastAsia="MS Mincho" w:hAnsi="Times New Roman" w:cs="Times New Roman"/>
        </w:rPr>
        <w:t>The</w:t>
      </w:r>
      <w:r w:rsidR="009A54CB" w:rsidRPr="00F77F3F">
        <w:rPr>
          <w:rFonts w:ascii="Times New Roman" w:eastAsia="MS Mincho" w:hAnsi="Times New Roman" w:cs="Times New Roman"/>
        </w:rPr>
        <w:t xml:space="preserve"> </w:t>
      </w:r>
      <w:r w:rsidR="00F35EE2" w:rsidRPr="00F77F3F">
        <w:rPr>
          <w:rFonts w:ascii="Times New Roman" w:eastAsia="MS Mincho" w:hAnsi="Times New Roman" w:cs="Times New Roman"/>
        </w:rPr>
        <w:t xml:space="preserve">information contained in this </w:t>
      </w:r>
      <w:r w:rsidR="00E83989" w:rsidRPr="00F77F3F">
        <w:rPr>
          <w:rFonts w:ascii="Times New Roman" w:eastAsia="MS Mincho" w:hAnsi="Times New Roman" w:cs="Times New Roman"/>
        </w:rPr>
        <w:t xml:space="preserve">critical incident </w:t>
      </w:r>
      <w:r w:rsidR="00F35EE2" w:rsidRPr="00F77F3F">
        <w:rPr>
          <w:rFonts w:ascii="Times New Roman" w:eastAsia="MS Mincho" w:hAnsi="Times New Roman" w:cs="Times New Roman"/>
        </w:rPr>
        <w:t xml:space="preserve">was gathered from secondary sources.  </w:t>
      </w:r>
      <w:ins w:id="5" w:author="osland_a" w:date="2014-08-05T17:09:00Z">
        <w:r w:rsidR="00D63F37">
          <w:rPr>
            <w:rFonts w:ascii="Times New Roman" w:eastAsia="MS Mincho" w:hAnsi="Times New Roman" w:cs="Times New Roman"/>
          </w:rPr>
          <w:t>It</w:t>
        </w:r>
        <w:r w:rsidR="00D63F37">
          <w:rPr>
            <w:rFonts w:ascii="Times New Roman" w:eastAsia="MS Mincho" w:hAnsi="Times New Roman" w:cs="Times New Roman"/>
          </w:rPr>
          <w:t>’</w:t>
        </w:r>
        <w:r w:rsidR="00D63F37">
          <w:rPr>
            <w:rFonts w:ascii="Times New Roman" w:eastAsia="MS Mincho" w:hAnsi="Times New Roman" w:cs="Times New Roman"/>
          </w:rPr>
          <w:t>s not disguised.</w:t>
        </w:r>
      </w:ins>
    </w:p>
    <w:p w:rsidR="009A54CB" w:rsidRPr="00F77F3F" w:rsidRDefault="009A54CB" w:rsidP="00F77F3F">
      <w:pPr>
        <w:contextualSpacing/>
        <w:rPr>
          <w:rFonts w:ascii="Times New Roman" w:eastAsia="MS Mincho" w:hAnsi="Times New Roman" w:cs="Times New Roman"/>
        </w:rPr>
      </w:pPr>
    </w:p>
    <w:p w:rsidR="009A54CB" w:rsidRPr="00F77F3F" w:rsidRDefault="009A54CB" w:rsidP="006F2088">
      <w:pPr>
        <w:contextualSpacing/>
        <w:jc w:val="center"/>
        <w:rPr>
          <w:rFonts w:ascii="Times New Roman" w:eastAsia="MS Mincho" w:hAnsi="Times New Roman" w:cs="Times New Roman"/>
          <w:b/>
        </w:rPr>
      </w:pPr>
      <w:r w:rsidRPr="00F77F3F">
        <w:rPr>
          <w:rFonts w:ascii="Times New Roman" w:eastAsia="MS Mincho" w:hAnsi="Times New Roman" w:cs="Times New Roman"/>
          <w:b/>
        </w:rPr>
        <w:t>Learning Objectives</w:t>
      </w:r>
    </w:p>
    <w:p w:rsidR="001107EA" w:rsidRPr="00F77F3F" w:rsidRDefault="001107EA" w:rsidP="00F77F3F">
      <w:pPr>
        <w:contextualSpacing/>
        <w:rPr>
          <w:rFonts w:ascii="Times New Roman" w:eastAsia="MS Mincho" w:hAnsi="Times New Roman" w:cs="Times New Roman"/>
        </w:rPr>
      </w:pPr>
    </w:p>
    <w:p w:rsidR="00545B0B" w:rsidRPr="00BC6A83" w:rsidRDefault="001107EA" w:rsidP="00745DE6">
      <w:pPr>
        <w:contextualSpacing/>
        <w:rPr>
          <w:rFonts w:ascii="Times New Roman" w:eastAsia="MS Mincho" w:hAnsi="Times New Roman" w:cs="Times New Roman"/>
        </w:rPr>
      </w:pPr>
      <w:r w:rsidRPr="00F77F3F">
        <w:rPr>
          <w:rFonts w:ascii="Times New Roman" w:eastAsia="MS Mincho" w:hAnsi="Times New Roman" w:cs="Times New Roman"/>
        </w:rPr>
        <w:t xml:space="preserve">After reading this critical incident and answering the questions a </w:t>
      </w:r>
      <w:r w:rsidRPr="00F77F3F">
        <w:rPr>
          <w:rFonts w:ascii="Times New Roman" w:hAnsi="Times New Roman" w:cs="Times New Roman"/>
        </w:rPr>
        <w:t>student should be able to…</w:t>
      </w:r>
    </w:p>
    <w:p w:rsidR="00745DE6" w:rsidRDefault="00256C10" w:rsidP="006F2088">
      <w:pPr>
        <w:pStyle w:val="ListParagraph"/>
        <w:numPr>
          <w:ilvl w:val="0"/>
          <w:numId w:val="45"/>
        </w:numPr>
        <w:rPr>
          <w:rFonts w:ascii="Times New Roman" w:eastAsia="Calibri" w:hAnsi="Times New Roman" w:cs="Times New Roman"/>
          <w:iCs/>
        </w:rPr>
      </w:pPr>
      <w:r>
        <w:rPr>
          <w:rFonts w:ascii="Times New Roman" w:eastAsia="Calibri" w:hAnsi="Times New Roman" w:cs="Times New Roman"/>
          <w:iCs/>
        </w:rPr>
        <w:t xml:space="preserve">Understand the two most widely used </w:t>
      </w:r>
      <w:r w:rsidR="00745DE6">
        <w:rPr>
          <w:rFonts w:ascii="Times New Roman" w:eastAsia="Calibri" w:hAnsi="Times New Roman" w:cs="Times New Roman"/>
          <w:iCs/>
        </w:rPr>
        <w:t>br</w:t>
      </w:r>
      <w:r w:rsidR="0011210F">
        <w:rPr>
          <w:rFonts w:ascii="Times New Roman" w:eastAsia="Calibri" w:hAnsi="Times New Roman" w:cs="Times New Roman"/>
          <w:iCs/>
        </w:rPr>
        <w:t>and architecture models.</w:t>
      </w:r>
    </w:p>
    <w:p w:rsidR="00745DE6" w:rsidRDefault="00256C10" w:rsidP="006F2088">
      <w:pPr>
        <w:pStyle w:val="ListParagraph"/>
        <w:numPr>
          <w:ilvl w:val="0"/>
          <w:numId w:val="45"/>
        </w:numPr>
        <w:rPr>
          <w:rFonts w:ascii="Times New Roman" w:eastAsia="Calibri" w:hAnsi="Times New Roman" w:cs="Times New Roman"/>
          <w:iCs/>
        </w:rPr>
      </w:pPr>
      <w:r>
        <w:rPr>
          <w:rFonts w:ascii="Times New Roman" w:eastAsia="Calibri" w:hAnsi="Times New Roman" w:cs="Times New Roman"/>
          <w:iCs/>
        </w:rPr>
        <w:t>Analyze the concept of brand equity</w:t>
      </w:r>
      <w:r w:rsidR="0011210F">
        <w:rPr>
          <w:rFonts w:ascii="Times New Roman" w:eastAsia="Calibri" w:hAnsi="Times New Roman" w:cs="Times New Roman"/>
          <w:iCs/>
        </w:rPr>
        <w:t>.</w:t>
      </w:r>
    </w:p>
    <w:p w:rsidR="00256C10" w:rsidRDefault="00256C10" w:rsidP="006F2088">
      <w:pPr>
        <w:pStyle w:val="ListParagraph"/>
        <w:numPr>
          <w:ilvl w:val="0"/>
          <w:numId w:val="45"/>
        </w:numPr>
        <w:rPr>
          <w:rFonts w:ascii="Times New Roman" w:eastAsia="Calibri" w:hAnsi="Times New Roman" w:cs="Times New Roman"/>
          <w:iCs/>
        </w:rPr>
      </w:pPr>
      <w:r>
        <w:rPr>
          <w:rFonts w:ascii="Times New Roman" w:eastAsia="Calibri" w:hAnsi="Times New Roman" w:cs="Times New Roman"/>
          <w:iCs/>
        </w:rPr>
        <w:t>Apply</w:t>
      </w:r>
      <w:r w:rsidR="0008656B">
        <w:rPr>
          <w:rFonts w:ascii="Times New Roman" w:eastAsia="Calibri" w:hAnsi="Times New Roman" w:cs="Times New Roman"/>
          <w:iCs/>
        </w:rPr>
        <w:t xml:space="preserve"> the concept of </w:t>
      </w:r>
      <w:r>
        <w:rPr>
          <w:rFonts w:ascii="Times New Roman" w:eastAsia="Calibri" w:hAnsi="Times New Roman" w:cs="Times New Roman"/>
          <w:iCs/>
        </w:rPr>
        <w:t xml:space="preserve">equity </w:t>
      </w:r>
      <w:r w:rsidR="0008656B">
        <w:rPr>
          <w:rFonts w:ascii="Times New Roman" w:eastAsia="Calibri" w:hAnsi="Times New Roman" w:cs="Times New Roman"/>
          <w:iCs/>
        </w:rPr>
        <w:t xml:space="preserve">as it applies to brand </w:t>
      </w:r>
      <w:r w:rsidR="004718F7">
        <w:rPr>
          <w:rFonts w:ascii="Times New Roman" w:eastAsia="Calibri" w:hAnsi="Times New Roman" w:cs="Times New Roman"/>
          <w:iCs/>
        </w:rPr>
        <w:t xml:space="preserve">architecture and </w:t>
      </w:r>
      <w:r>
        <w:rPr>
          <w:rFonts w:ascii="Times New Roman" w:eastAsia="Calibri" w:hAnsi="Times New Roman" w:cs="Times New Roman"/>
          <w:iCs/>
        </w:rPr>
        <w:t>naming decision</w:t>
      </w:r>
      <w:r w:rsidR="0008656B">
        <w:rPr>
          <w:rFonts w:ascii="Times New Roman" w:eastAsia="Calibri" w:hAnsi="Times New Roman" w:cs="Times New Roman"/>
          <w:iCs/>
        </w:rPr>
        <w:t>s</w:t>
      </w:r>
      <w:r w:rsidR="0011210F">
        <w:rPr>
          <w:rFonts w:ascii="Times New Roman" w:eastAsia="Calibri" w:hAnsi="Times New Roman" w:cs="Times New Roman"/>
          <w:iCs/>
        </w:rPr>
        <w:t>.</w:t>
      </w:r>
    </w:p>
    <w:p w:rsidR="00C66D53" w:rsidRPr="00C66D53" w:rsidRDefault="00C66D53" w:rsidP="00C66D53">
      <w:pPr>
        <w:rPr>
          <w:rFonts w:ascii="Times New Roman" w:eastAsia="Calibri" w:hAnsi="Times New Roman" w:cs="Times New Roman"/>
          <w:iCs/>
        </w:rPr>
      </w:pPr>
    </w:p>
    <w:p w:rsidR="006B017E" w:rsidRDefault="00BC6A83" w:rsidP="006F2088">
      <w:pPr>
        <w:contextualSpacing/>
        <w:jc w:val="center"/>
        <w:rPr>
          <w:rFonts w:ascii="Times New Roman" w:hAnsi="Times New Roman" w:cs="Times New Roman"/>
          <w:b/>
        </w:rPr>
      </w:pPr>
      <w:r>
        <w:rPr>
          <w:rFonts w:ascii="Times New Roman" w:hAnsi="Times New Roman" w:cs="Times New Roman"/>
          <w:b/>
        </w:rPr>
        <w:t>Discussion</w:t>
      </w:r>
      <w:r w:rsidR="006B017E" w:rsidRPr="00F77F3F">
        <w:rPr>
          <w:rFonts w:ascii="Times New Roman" w:hAnsi="Times New Roman" w:cs="Times New Roman"/>
          <w:b/>
        </w:rPr>
        <w:t xml:space="preserve"> </w:t>
      </w:r>
      <w:commentRangeStart w:id="6"/>
      <w:r w:rsidR="006B017E" w:rsidRPr="00F77F3F">
        <w:rPr>
          <w:rFonts w:ascii="Times New Roman" w:hAnsi="Times New Roman" w:cs="Times New Roman"/>
          <w:b/>
        </w:rPr>
        <w:t>Questions</w:t>
      </w:r>
      <w:commentRangeEnd w:id="6"/>
      <w:r w:rsidR="00BD293C">
        <w:rPr>
          <w:rStyle w:val="CommentReference"/>
        </w:rPr>
        <w:commentReference w:id="6"/>
      </w:r>
    </w:p>
    <w:p w:rsidR="0011210F" w:rsidRPr="00F77F3F" w:rsidRDefault="0011210F" w:rsidP="006F2088">
      <w:pPr>
        <w:contextualSpacing/>
        <w:jc w:val="center"/>
        <w:rPr>
          <w:rFonts w:ascii="Times New Roman" w:hAnsi="Times New Roman" w:cs="Times New Roman"/>
          <w:b/>
        </w:rPr>
      </w:pPr>
    </w:p>
    <w:p w:rsidR="0011210F" w:rsidDel="00BD293C" w:rsidRDefault="0011210F" w:rsidP="0011210F">
      <w:pPr>
        <w:contextualSpacing/>
        <w:rPr>
          <w:rFonts w:ascii="Times New Roman" w:eastAsia="Calibri" w:hAnsi="Times New Roman" w:cs="Times New Roman"/>
          <w:iCs/>
        </w:rPr>
      </w:pPr>
      <w:moveFromRangeStart w:id="7" w:author="osland_a" w:date="2014-08-05T17:04:00Z" w:name="move395021615"/>
      <w:moveFrom w:id="8" w:author="osland_a" w:date="2014-08-05T17:04:00Z">
        <w:r w:rsidDel="00BD293C">
          <w:rPr>
            <w:rFonts w:ascii="Times New Roman" w:eastAsia="Calibri" w:hAnsi="Times New Roman" w:cs="Times New Roman"/>
            <w:iCs/>
          </w:rPr>
          <w:t>This critical incident introduces students to the concept of brand architecture, and provides students with the branding decision factors considered within the automotive category.  Students learn conceptual terms and then apply them to Nissan.</w:t>
        </w:r>
      </w:moveFrom>
    </w:p>
    <w:p w:rsidR="0011210F" w:rsidDel="00BD293C" w:rsidRDefault="0011210F" w:rsidP="0011210F">
      <w:pPr>
        <w:contextualSpacing/>
        <w:rPr>
          <w:rFonts w:ascii="Times New Roman" w:eastAsia="Calibri" w:hAnsi="Times New Roman" w:cs="Times New Roman"/>
          <w:iCs/>
        </w:rPr>
      </w:pPr>
    </w:p>
    <w:p w:rsidR="0011210F" w:rsidDel="00BD293C" w:rsidRDefault="0011210F" w:rsidP="0011210F">
      <w:pPr>
        <w:contextualSpacing/>
        <w:rPr>
          <w:rFonts w:ascii="Times New Roman" w:eastAsia="Calibri" w:hAnsi="Times New Roman" w:cs="Times New Roman"/>
          <w:iCs/>
        </w:rPr>
      </w:pPr>
      <w:moveFrom w:id="9" w:author="osland_a" w:date="2014-08-05T17:04:00Z">
        <w:r w:rsidDel="00BD293C">
          <w:rPr>
            <w:rFonts w:ascii="Times New Roman" w:eastAsia="Calibri" w:hAnsi="Times New Roman" w:cs="Times New Roman"/>
            <w:iCs/>
          </w:rPr>
          <w:t xml:space="preserve">The relevant theory and literature that applies in this critical incident is the LOGMAN model.  </w:t>
        </w:r>
        <w:r w:rsidRPr="00E21F37" w:rsidDel="00BD293C">
          <w:rPr>
            <w:rFonts w:ascii="Times New Roman" w:eastAsia="Calibri" w:hAnsi="Times New Roman" w:cs="Times New Roman"/>
            <w:iCs/>
          </w:rPr>
          <w:t>The LOGMAN model,</w:t>
        </w:r>
        <w:r w:rsidDel="00BD293C">
          <w:rPr>
            <w:rFonts w:ascii="Times New Roman" w:eastAsia="Calibri" w:hAnsi="Times New Roman" w:cs="Times New Roman"/>
            <w:iCs/>
          </w:rPr>
          <w:t xml:space="preserve"> published in the </w:t>
        </w:r>
        <w:r w:rsidRPr="003726A7" w:rsidDel="00BD293C">
          <w:rPr>
            <w:rFonts w:ascii="Times New Roman" w:eastAsia="Calibri" w:hAnsi="Times New Roman" w:cs="Times New Roman"/>
            <w:i/>
            <w:iCs/>
          </w:rPr>
          <w:t>Journal of Product and Brand Management</w:t>
        </w:r>
        <w:r w:rsidDel="00BD293C">
          <w:rPr>
            <w:rFonts w:ascii="Times New Roman" w:eastAsia="Calibri" w:hAnsi="Times New Roman" w:cs="Times New Roman"/>
            <w:iCs/>
          </w:rPr>
          <w:t>, in a 2004 article titled, “The LOGMAN Model: A Logical Brand Management Model.”</w:t>
        </w:r>
      </w:moveFrom>
    </w:p>
    <w:p w:rsidR="0011210F" w:rsidDel="00BD293C" w:rsidRDefault="0011210F" w:rsidP="0011210F">
      <w:pPr>
        <w:contextualSpacing/>
        <w:rPr>
          <w:rFonts w:ascii="Times New Roman" w:eastAsia="Calibri" w:hAnsi="Times New Roman" w:cs="Times New Roman"/>
          <w:iCs/>
        </w:rPr>
      </w:pPr>
    </w:p>
    <w:p w:rsidR="0011210F" w:rsidDel="00BD293C" w:rsidRDefault="0011210F" w:rsidP="0011210F">
      <w:pPr>
        <w:contextualSpacing/>
        <w:rPr>
          <w:rFonts w:ascii="Times New Roman" w:eastAsia="Calibri" w:hAnsi="Times New Roman" w:cs="Times New Roman"/>
          <w:iCs/>
        </w:rPr>
      </w:pPr>
      <w:moveFrom w:id="10" w:author="osland_a" w:date="2014-08-05T17:04:00Z">
        <w:r w:rsidDel="00BD293C">
          <w:rPr>
            <w:rFonts w:ascii="Times New Roman" w:eastAsia="Calibri" w:hAnsi="Times New Roman" w:cs="Times New Roman"/>
            <w:iCs/>
          </w:rPr>
          <w:lastRenderedPageBreak/>
          <w:t xml:space="preserve">This model combined theories and insights from other scholarship on the topic: Kaplan </w:t>
        </w:r>
        <w:r w:rsidRPr="00E21F37" w:rsidDel="00BD293C">
          <w:rPr>
            <w:rFonts w:ascii="Times New Roman" w:eastAsia="Calibri" w:hAnsi="Times New Roman" w:cs="Times New Roman"/>
            <w:iCs/>
          </w:rPr>
          <w:t xml:space="preserve">and Norton’s balanced scorecard method, </w:t>
        </w:r>
        <w:r w:rsidDel="00BD293C">
          <w:rPr>
            <w:rFonts w:ascii="Times New Roman" w:eastAsia="Calibri" w:hAnsi="Times New Roman" w:cs="Times New Roman"/>
            <w:iCs/>
          </w:rPr>
          <w:t xml:space="preserve">the </w:t>
        </w:r>
        <w:r w:rsidRPr="00E21F37" w:rsidDel="00BD293C">
          <w:rPr>
            <w:rFonts w:ascii="Times New Roman" w:eastAsia="Calibri" w:hAnsi="Times New Roman" w:cs="Times New Roman"/>
            <w:iCs/>
          </w:rPr>
          <w:t>B</w:t>
        </w:r>
        <w:r w:rsidDel="00BD293C">
          <w:rPr>
            <w:rFonts w:ascii="Times New Roman" w:eastAsia="Calibri" w:hAnsi="Times New Roman" w:cs="Times New Roman"/>
            <w:iCs/>
          </w:rPr>
          <w:t xml:space="preserve">oston </w:t>
        </w:r>
        <w:r w:rsidRPr="00E21F37" w:rsidDel="00BD293C">
          <w:rPr>
            <w:rFonts w:ascii="Times New Roman" w:eastAsia="Calibri" w:hAnsi="Times New Roman" w:cs="Times New Roman"/>
            <w:iCs/>
          </w:rPr>
          <w:t>C</w:t>
        </w:r>
        <w:r w:rsidDel="00BD293C">
          <w:rPr>
            <w:rFonts w:ascii="Times New Roman" w:eastAsia="Calibri" w:hAnsi="Times New Roman" w:cs="Times New Roman"/>
            <w:iCs/>
          </w:rPr>
          <w:t xml:space="preserve">onsulting </w:t>
        </w:r>
        <w:r w:rsidRPr="00E21F37" w:rsidDel="00BD293C">
          <w:rPr>
            <w:rFonts w:ascii="Times New Roman" w:eastAsia="Calibri" w:hAnsi="Times New Roman" w:cs="Times New Roman"/>
            <w:iCs/>
          </w:rPr>
          <w:t>G</w:t>
        </w:r>
        <w:r w:rsidDel="00BD293C">
          <w:rPr>
            <w:rFonts w:ascii="Times New Roman" w:eastAsia="Calibri" w:hAnsi="Times New Roman" w:cs="Times New Roman"/>
            <w:iCs/>
          </w:rPr>
          <w:t>roup</w:t>
        </w:r>
        <w:r w:rsidRPr="00E21F37" w:rsidDel="00BD293C">
          <w:rPr>
            <w:rFonts w:ascii="Times New Roman" w:eastAsia="Calibri" w:hAnsi="Times New Roman" w:cs="Times New Roman"/>
            <w:iCs/>
          </w:rPr>
          <w:t>’s brand v</w:t>
        </w:r>
        <w:r w:rsidDel="00BD293C">
          <w:rPr>
            <w:rFonts w:ascii="Times New Roman" w:eastAsia="Calibri" w:hAnsi="Times New Roman" w:cs="Times New Roman"/>
            <w:iCs/>
          </w:rPr>
          <w:t xml:space="preserve">alue creation method, the path </w:t>
        </w:r>
        <w:r w:rsidRPr="00E21F37" w:rsidDel="00BD293C">
          <w:rPr>
            <w:rFonts w:ascii="Times New Roman" w:eastAsia="Calibri" w:hAnsi="Times New Roman" w:cs="Times New Roman"/>
            <w:iCs/>
          </w:rPr>
          <w:t>analysis method, the gap analysis method, and the h</w:t>
        </w:r>
        <w:r w:rsidDel="00BD293C">
          <w:rPr>
            <w:rFonts w:ascii="Times New Roman" w:eastAsia="Calibri" w:hAnsi="Times New Roman" w:cs="Times New Roman"/>
            <w:iCs/>
          </w:rPr>
          <w:t xml:space="preserve">ouse of quality method. </w:t>
        </w:r>
      </w:moveFrom>
    </w:p>
    <w:p w:rsidR="0011210F" w:rsidRPr="003726A7" w:rsidDel="00BD293C" w:rsidRDefault="0011210F" w:rsidP="0011210F">
      <w:pPr>
        <w:contextualSpacing/>
        <w:rPr>
          <w:rFonts w:ascii="Times New Roman" w:eastAsia="Calibri" w:hAnsi="Times New Roman" w:cs="Times New Roman"/>
          <w:iCs/>
        </w:rPr>
      </w:pPr>
      <w:moveFrom w:id="11" w:author="osland_a" w:date="2014-08-05T17:04:00Z">
        <w:r w:rsidDel="00BD293C">
          <w:rPr>
            <w:rFonts w:ascii="Times New Roman" w:eastAsia="Calibri" w:hAnsi="Times New Roman" w:cs="Times New Roman"/>
            <w:iCs/>
          </w:rPr>
          <w:t>It</w:t>
        </w:r>
        <w:r w:rsidRPr="00E21F37" w:rsidDel="00BD293C">
          <w:rPr>
            <w:rFonts w:ascii="Times New Roman" w:eastAsia="Calibri" w:hAnsi="Times New Roman" w:cs="Times New Roman"/>
            <w:iCs/>
          </w:rPr>
          <w:t xml:space="preserve"> proposes </w:t>
        </w:r>
        <w:r w:rsidDel="00BD293C">
          <w:rPr>
            <w:rFonts w:ascii="Times New Roman" w:eastAsia="Calibri" w:hAnsi="Times New Roman" w:cs="Times New Roman"/>
            <w:iCs/>
          </w:rPr>
          <w:t xml:space="preserve">an audit of questions that guide brand managers may use in making brand management decisions.  This model is particularly useful and practical as brand managers evaluate </w:t>
        </w:r>
        <w:r w:rsidRPr="003726A7" w:rsidDel="00BD293C">
          <w:rPr>
            <w:rFonts w:ascii="Times New Roman" w:eastAsia="Calibri" w:hAnsi="Times New Roman" w:cs="Times New Roman"/>
            <w:iCs/>
          </w:rPr>
          <w:t>whether customer perceptions of the company's brand drivers and the external brand drivers are in line with the company's brand o</w:t>
        </w:r>
        <w:r w:rsidDel="00BD293C">
          <w:rPr>
            <w:rFonts w:ascii="Times New Roman" w:eastAsia="Calibri" w:hAnsi="Times New Roman" w:cs="Times New Roman"/>
            <w:iCs/>
          </w:rPr>
          <w:t>bjectives. I</w:t>
        </w:r>
        <w:r w:rsidRPr="003726A7" w:rsidDel="00BD293C">
          <w:rPr>
            <w:rFonts w:ascii="Times New Roman" w:eastAsia="Calibri" w:hAnsi="Times New Roman" w:cs="Times New Roman"/>
            <w:iCs/>
          </w:rPr>
          <w:t>t analyzes the logical consistency of the company's brand policy across multiple customer segments and over time.</w:t>
        </w:r>
      </w:moveFrom>
    </w:p>
    <w:p w:rsidR="0011210F" w:rsidDel="00BD293C" w:rsidRDefault="0011210F" w:rsidP="0011210F">
      <w:pPr>
        <w:contextualSpacing/>
        <w:rPr>
          <w:rFonts w:ascii="Times New Roman" w:eastAsia="Calibri" w:hAnsi="Times New Roman" w:cs="Times New Roman"/>
          <w:iCs/>
        </w:rPr>
      </w:pPr>
    </w:p>
    <w:p w:rsidR="0011210F" w:rsidDel="00BD293C" w:rsidRDefault="0011210F" w:rsidP="0011210F">
      <w:pPr>
        <w:contextualSpacing/>
        <w:rPr>
          <w:rFonts w:ascii="Times New Roman" w:eastAsia="Calibri" w:hAnsi="Times New Roman" w:cs="Times New Roman"/>
          <w:iCs/>
        </w:rPr>
      </w:pPr>
      <w:moveFrom w:id="12" w:author="osland_a" w:date="2014-08-05T17:04:00Z">
        <w:r w:rsidDel="00BD293C">
          <w:rPr>
            <w:rFonts w:ascii="Times New Roman" w:eastAsia="Calibri" w:hAnsi="Times New Roman" w:cs="Times New Roman"/>
            <w:iCs/>
          </w:rPr>
          <w:t xml:space="preserve">Further references are provided in the Reference Section of this teaching note. </w:t>
        </w:r>
      </w:moveFrom>
    </w:p>
    <w:p w:rsidR="0011210F" w:rsidDel="00BD293C" w:rsidRDefault="0011210F" w:rsidP="0011210F">
      <w:pPr>
        <w:contextualSpacing/>
        <w:rPr>
          <w:rFonts w:ascii="Times New Roman" w:eastAsia="Calibri" w:hAnsi="Times New Roman" w:cs="Times New Roman"/>
          <w:iCs/>
        </w:rPr>
      </w:pPr>
    </w:p>
    <w:p w:rsidR="006B017E" w:rsidDel="00BD293C" w:rsidRDefault="0011210F" w:rsidP="0011210F">
      <w:pPr>
        <w:contextualSpacing/>
        <w:rPr>
          <w:rFonts w:ascii="Times New Roman" w:eastAsia="Calibri" w:hAnsi="Times New Roman" w:cs="Times New Roman"/>
          <w:iCs/>
        </w:rPr>
      </w:pPr>
      <w:moveFromRangeStart w:id="13" w:author="osland_a" w:date="2014-08-05T17:03:00Z" w:name="move395021543"/>
      <w:moveFromRangeEnd w:id="7"/>
      <w:moveFrom w:id="14" w:author="osland_a" w:date="2014-08-05T17:03:00Z">
        <w:r w:rsidRPr="00F77F3F" w:rsidDel="00BD293C">
          <w:rPr>
            <w:rFonts w:ascii="Times New Roman" w:eastAsia="Calibri" w:hAnsi="Times New Roman" w:cs="Times New Roman"/>
            <w:iCs/>
          </w:rPr>
          <w:t>This critical incident could be used in Marketing, Marketing Management, International Marketing, Advertising and Public Relations courses either at the undergraduate or graduate level.</w:t>
        </w:r>
      </w:moveFrom>
    </w:p>
    <w:moveFromRangeEnd w:id="13"/>
    <w:p w:rsidR="0011210F" w:rsidRPr="00F77F3F" w:rsidRDefault="0011210F" w:rsidP="0011210F">
      <w:pPr>
        <w:contextualSpacing/>
        <w:rPr>
          <w:rFonts w:ascii="Times New Roman" w:hAnsi="Times New Roman" w:cs="Times New Roman"/>
          <w:b/>
        </w:rPr>
      </w:pPr>
    </w:p>
    <w:p w:rsidR="00A04554" w:rsidRPr="00F12123" w:rsidRDefault="00A04554" w:rsidP="0011210F">
      <w:pPr>
        <w:ind w:left="360"/>
        <w:rPr>
          <w:rFonts w:ascii="Times New Roman" w:eastAsia="Calibri" w:hAnsi="Times New Roman" w:cs="Times New Roman"/>
          <w:iCs/>
        </w:rPr>
      </w:pPr>
    </w:p>
    <w:p w:rsidR="0011210F" w:rsidRPr="0011210F" w:rsidRDefault="0011210F" w:rsidP="0011210F">
      <w:pPr>
        <w:pStyle w:val="ListParagraph"/>
        <w:numPr>
          <w:ilvl w:val="0"/>
          <w:numId w:val="22"/>
        </w:numPr>
        <w:ind w:left="360"/>
        <w:rPr>
          <w:rFonts w:ascii="Times New Roman" w:eastAsia="Calibri" w:hAnsi="Times New Roman" w:cs="Times New Roman"/>
          <w:i/>
          <w:iCs/>
        </w:rPr>
      </w:pPr>
      <w:r>
        <w:rPr>
          <w:rFonts w:ascii="Times New Roman" w:eastAsia="Calibri" w:hAnsi="Times New Roman" w:cs="Times New Roman"/>
          <w:iCs/>
        </w:rPr>
        <w:t>Discuss why Nissan did not use the corporate brand to introduce “</w:t>
      </w:r>
      <w:r w:rsidRPr="005407E8">
        <w:rPr>
          <w:rFonts w:ascii="Times New Roman" w:eastAsia="Calibri" w:hAnsi="Times New Roman" w:cs="Times New Roman"/>
          <w:i/>
          <w:iCs/>
        </w:rPr>
        <w:t>Go</w:t>
      </w:r>
      <w:r>
        <w:rPr>
          <w:rFonts w:ascii="Times New Roman" w:eastAsia="Calibri" w:hAnsi="Times New Roman" w:cs="Times New Roman"/>
          <w:iCs/>
        </w:rPr>
        <w:t>” in India.  It could have been “</w:t>
      </w:r>
      <w:r w:rsidRPr="005E0667">
        <w:rPr>
          <w:rFonts w:ascii="Times New Roman" w:eastAsia="Calibri" w:hAnsi="Times New Roman" w:cs="Times New Roman"/>
          <w:i/>
          <w:iCs/>
        </w:rPr>
        <w:t>Nissan Go</w:t>
      </w:r>
      <w:r>
        <w:rPr>
          <w:rFonts w:ascii="Times New Roman" w:eastAsia="Calibri" w:hAnsi="Times New Roman" w:cs="Times New Roman"/>
          <w:i/>
          <w:iCs/>
        </w:rPr>
        <w:t>”</w:t>
      </w:r>
      <w:r>
        <w:rPr>
          <w:rFonts w:ascii="Times New Roman" w:eastAsia="Calibri" w:hAnsi="Times New Roman" w:cs="Times New Roman"/>
          <w:iCs/>
        </w:rPr>
        <w:t xml:space="preserve"> instead of “</w:t>
      </w:r>
      <w:r w:rsidRPr="005E0667">
        <w:rPr>
          <w:rFonts w:ascii="Times New Roman" w:eastAsia="Calibri" w:hAnsi="Times New Roman" w:cs="Times New Roman"/>
          <w:i/>
          <w:iCs/>
        </w:rPr>
        <w:t>Datsun Go</w:t>
      </w:r>
      <w:r>
        <w:rPr>
          <w:rFonts w:ascii="Times New Roman" w:eastAsia="Calibri" w:hAnsi="Times New Roman" w:cs="Times New Roman"/>
          <w:iCs/>
        </w:rPr>
        <w:t>.” Also, discuss advantages and disadvantages of multi branding strategy and the use of corporate brand. (LO1</w:t>
      </w:r>
      <w:r w:rsidRPr="005407E8">
        <w:rPr>
          <w:rFonts w:ascii="Times New Roman" w:eastAsia="Calibri" w:hAnsi="Times New Roman" w:cs="Times New Roman"/>
          <w:iCs/>
        </w:rPr>
        <w:t>)</w:t>
      </w:r>
    </w:p>
    <w:p w:rsidR="0011210F" w:rsidRPr="005407E8" w:rsidRDefault="0011210F" w:rsidP="0011210F">
      <w:pPr>
        <w:pStyle w:val="ListParagraph"/>
        <w:ind w:left="360"/>
        <w:rPr>
          <w:rFonts w:ascii="Times New Roman" w:eastAsia="Calibri" w:hAnsi="Times New Roman" w:cs="Times New Roman"/>
          <w:i/>
          <w:iCs/>
        </w:rPr>
      </w:pPr>
    </w:p>
    <w:p w:rsidR="00E31FB9" w:rsidRPr="00704920" w:rsidRDefault="00FA3B39" w:rsidP="0011210F">
      <w:pPr>
        <w:pStyle w:val="ListParagraph"/>
        <w:numPr>
          <w:ilvl w:val="0"/>
          <w:numId w:val="22"/>
        </w:numPr>
        <w:ind w:left="360"/>
        <w:rPr>
          <w:rFonts w:ascii="Times New Roman" w:eastAsia="Calibri" w:hAnsi="Times New Roman" w:cs="Times New Roman"/>
          <w:iCs/>
        </w:rPr>
      </w:pPr>
      <w:r w:rsidRPr="00B510BE">
        <w:rPr>
          <w:rFonts w:ascii="Times New Roman" w:eastAsia="Calibri" w:hAnsi="Times New Roman" w:cs="Times New Roman"/>
          <w:iCs/>
        </w:rPr>
        <w:t xml:space="preserve">Describe the concept of brand equity.  </w:t>
      </w:r>
      <w:r>
        <w:rPr>
          <w:rFonts w:ascii="Times New Roman" w:eastAsia="Calibri" w:hAnsi="Times New Roman" w:cs="Times New Roman"/>
          <w:iCs/>
        </w:rPr>
        <w:t xml:space="preserve">The five categories of assets that underlie brand equity discussed in the case are: brand loyalty, name awareness, perceived quality, brand associations in addition to quality, </w:t>
      </w:r>
      <w:r w:rsidR="004718F7">
        <w:rPr>
          <w:rFonts w:ascii="Times New Roman" w:eastAsia="Calibri" w:hAnsi="Times New Roman" w:cs="Times New Roman"/>
          <w:iCs/>
        </w:rPr>
        <w:t xml:space="preserve">and </w:t>
      </w:r>
      <w:r>
        <w:rPr>
          <w:rFonts w:ascii="Times New Roman" w:eastAsia="Calibri" w:hAnsi="Times New Roman" w:cs="Times New Roman"/>
          <w:iCs/>
        </w:rPr>
        <w:t>other proprietary assets.  Please describe each as it might apply to re-launching the Datsun name.</w:t>
      </w:r>
      <w:r w:rsidR="004718F7" w:rsidRPr="004718F7">
        <w:rPr>
          <w:rFonts w:ascii="Times New Roman" w:eastAsia="Calibri" w:hAnsi="Times New Roman" w:cs="Times New Roman"/>
          <w:iCs/>
        </w:rPr>
        <w:t xml:space="preserve"> </w:t>
      </w:r>
      <w:r w:rsidR="00704920">
        <w:rPr>
          <w:rFonts w:ascii="Times New Roman" w:eastAsia="Calibri" w:hAnsi="Times New Roman" w:cs="Times New Roman"/>
          <w:iCs/>
        </w:rPr>
        <w:t xml:space="preserve"> </w:t>
      </w:r>
      <w:r w:rsidR="004718F7" w:rsidRPr="004718F7">
        <w:rPr>
          <w:rFonts w:ascii="Times New Roman" w:eastAsia="Calibri" w:hAnsi="Times New Roman" w:cs="Times New Roman"/>
          <w:iCs/>
        </w:rPr>
        <w:t>Discuss the role of assets and skills that relate to brand equity.</w:t>
      </w:r>
      <w:r w:rsidR="00704920">
        <w:rPr>
          <w:rFonts w:ascii="Times New Roman" w:eastAsia="Calibri" w:hAnsi="Times New Roman" w:cs="Times New Roman"/>
          <w:iCs/>
        </w:rPr>
        <w:t xml:space="preserve">  </w:t>
      </w:r>
      <w:r w:rsidR="00F12123">
        <w:rPr>
          <w:rFonts w:ascii="Times New Roman" w:eastAsia="Calibri" w:hAnsi="Times New Roman" w:cs="Times New Roman"/>
          <w:iCs/>
        </w:rPr>
        <w:t>(LO2</w:t>
      </w:r>
      <w:r w:rsidR="000E41EB">
        <w:rPr>
          <w:rFonts w:ascii="Times New Roman" w:eastAsia="Calibri" w:hAnsi="Times New Roman" w:cs="Times New Roman"/>
          <w:iCs/>
        </w:rPr>
        <w:t>)</w:t>
      </w:r>
    </w:p>
    <w:p w:rsidR="00AC0773" w:rsidRPr="00AC0773" w:rsidRDefault="00AC0773" w:rsidP="0011210F">
      <w:pPr>
        <w:ind w:left="360"/>
        <w:rPr>
          <w:rFonts w:ascii="Times New Roman" w:eastAsia="Calibri" w:hAnsi="Times New Roman" w:cs="Times New Roman"/>
          <w:iCs/>
        </w:rPr>
      </w:pPr>
    </w:p>
    <w:p w:rsidR="00256C10" w:rsidRPr="00704920" w:rsidRDefault="0057485E" w:rsidP="0011210F">
      <w:pPr>
        <w:pStyle w:val="ListParagraph"/>
        <w:numPr>
          <w:ilvl w:val="0"/>
          <w:numId w:val="22"/>
        </w:numPr>
        <w:ind w:left="360"/>
        <w:rPr>
          <w:rFonts w:ascii="Times New Roman" w:eastAsia="Calibri" w:hAnsi="Times New Roman" w:cs="Times New Roman"/>
          <w:iCs/>
        </w:rPr>
      </w:pPr>
      <w:r w:rsidRPr="0008656B">
        <w:rPr>
          <w:rFonts w:ascii="Times New Roman" w:eastAsia="Calibri" w:hAnsi="Times New Roman" w:cs="Times New Roman"/>
          <w:iCs/>
        </w:rPr>
        <w:t xml:space="preserve">How important of a role do you think </w:t>
      </w:r>
      <w:r w:rsidR="00AC0773">
        <w:rPr>
          <w:rFonts w:ascii="Times New Roman" w:eastAsia="Calibri" w:hAnsi="Times New Roman" w:cs="Times New Roman"/>
          <w:iCs/>
        </w:rPr>
        <w:t xml:space="preserve">the concept of </w:t>
      </w:r>
      <w:r w:rsidRPr="0008656B">
        <w:rPr>
          <w:rFonts w:ascii="Times New Roman" w:eastAsia="Calibri" w:hAnsi="Times New Roman" w:cs="Times New Roman"/>
          <w:iCs/>
        </w:rPr>
        <w:t xml:space="preserve">brand equity played in the decision to re-launch the Datsun brand?  </w:t>
      </w:r>
      <w:r w:rsidR="00AC0773">
        <w:rPr>
          <w:rFonts w:ascii="Times New Roman" w:eastAsia="Calibri" w:hAnsi="Times New Roman" w:cs="Times New Roman"/>
          <w:iCs/>
        </w:rPr>
        <w:t>Discuss how brand equity creates value to customer</w:t>
      </w:r>
      <w:r w:rsidR="00704920">
        <w:rPr>
          <w:rFonts w:ascii="Times New Roman" w:eastAsia="Calibri" w:hAnsi="Times New Roman" w:cs="Times New Roman"/>
          <w:iCs/>
        </w:rPr>
        <w:t>s in the automotive category.</w:t>
      </w:r>
      <w:r w:rsidR="003C1F47">
        <w:rPr>
          <w:rFonts w:ascii="Times New Roman" w:eastAsia="Calibri" w:hAnsi="Times New Roman" w:cs="Times New Roman"/>
          <w:iCs/>
        </w:rPr>
        <w:t xml:space="preserve"> </w:t>
      </w:r>
      <w:r w:rsidR="00AC0773">
        <w:rPr>
          <w:rFonts w:ascii="Times New Roman" w:eastAsia="Calibri" w:hAnsi="Times New Roman" w:cs="Times New Roman"/>
          <w:iCs/>
        </w:rPr>
        <w:t xml:space="preserve"> </w:t>
      </w:r>
      <w:r w:rsidR="00F12123">
        <w:rPr>
          <w:rFonts w:ascii="Times New Roman" w:eastAsia="Calibri" w:hAnsi="Times New Roman" w:cs="Times New Roman"/>
          <w:iCs/>
        </w:rPr>
        <w:t>(LO2</w:t>
      </w:r>
      <w:r w:rsidR="000E41EB">
        <w:rPr>
          <w:rFonts w:ascii="Times New Roman" w:eastAsia="Calibri" w:hAnsi="Times New Roman" w:cs="Times New Roman"/>
          <w:iCs/>
        </w:rPr>
        <w:t>)</w:t>
      </w:r>
    </w:p>
    <w:p w:rsidR="0057485E" w:rsidRPr="0057485E" w:rsidRDefault="0057485E" w:rsidP="0011210F">
      <w:pPr>
        <w:pStyle w:val="ListParagraph"/>
        <w:ind w:left="360"/>
        <w:rPr>
          <w:rFonts w:ascii="Times New Roman" w:eastAsia="Calibri" w:hAnsi="Times New Roman" w:cs="Times New Roman"/>
          <w:iCs/>
        </w:rPr>
      </w:pPr>
    </w:p>
    <w:p w:rsidR="00044100" w:rsidRPr="00044100" w:rsidRDefault="00297D20" w:rsidP="0011210F">
      <w:pPr>
        <w:pStyle w:val="ListParagraph"/>
        <w:numPr>
          <w:ilvl w:val="0"/>
          <w:numId w:val="22"/>
        </w:numPr>
        <w:ind w:left="360"/>
        <w:rPr>
          <w:rFonts w:ascii="Times New Roman" w:eastAsia="Calibri" w:hAnsi="Times New Roman" w:cs="Times New Roman"/>
          <w:iCs/>
        </w:rPr>
      </w:pPr>
      <w:r w:rsidRPr="00044100">
        <w:rPr>
          <w:rFonts w:ascii="Times New Roman" w:eastAsia="Calibri" w:hAnsi="Times New Roman" w:cs="Times New Roman"/>
          <w:iCs/>
          <w:lang/>
        </w:rPr>
        <w:t>Why did Nissan decide to revive the Datsun name?  Why not create a new name?  What are the advantages and disadvantages of this branding strategy?</w:t>
      </w:r>
      <w:r>
        <w:rPr>
          <w:rFonts w:ascii="Times New Roman" w:eastAsia="Calibri" w:hAnsi="Times New Roman" w:cs="Times New Roman"/>
          <w:iCs/>
          <w:lang/>
        </w:rPr>
        <w:t xml:space="preserve"> </w:t>
      </w:r>
      <w:r w:rsidR="00704920">
        <w:rPr>
          <w:rFonts w:ascii="Times New Roman" w:eastAsia="Calibri" w:hAnsi="Times New Roman" w:cs="Times New Roman"/>
          <w:iCs/>
          <w:lang/>
        </w:rPr>
        <w:t xml:space="preserve"> </w:t>
      </w:r>
      <w:r w:rsidR="00F12123">
        <w:rPr>
          <w:rFonts w:ascii="Times New Roman" w:eastAsia="Calibri" w:hAnsi="Times New Roman" w:cs="Times New Roman"/>
          <w:iCs/>
          <w:lang/>
        </w:rPr>
        <w:t>(LO3</w:t>
      </w:r>
      <w:r w:rsidR="000E41EB">
        <w:rPr>
          <w:rFonts w:ascii="Times New Roman" w:eastAsia="Calibri" w:hAnsi="Times New Roman" w:cs="Times New Roman"/>
          <w:iCs/>
          <w:lang/>
        </w:rPr>
        <w:t xml:space="preserve">) </w:t>
      </w:r>
    </w:p>
    <w:p w:rsidR="0057485E" w:rsidRPr="00256C10" w:rsidRDefault="0057485E" w:rsidP="00044100">
      <w:pPr>
        <w:pStyle w:val="ListParagraph"/>
        <w:rPr>
          <w:rFonts w:ascii="Times New Roman" w:eastAsia="Calibri" w:hAnsi="Times New Roman" w:cs="Times New Roman"/>
          <w:iCs/>
        </w:rPr>
      </w:pPr>
    </w:p>
    <w:p w:rsidR="006B017E" w:rsidRDefault="006B017E" w:rsidP="00F77F3F">
      <w:pPr>
        <w:contextualSpacing/>
        <w:rPr>
          <w:rFonts w:ascii="Times New Roman" w:hAnsi="Times New Roman" w:cs="Times New Roman"/>
          <w:b/>
        </w:rPr>
      </w:pPr>
      <w:r w:rsidRPr="00F77F3F">
        <w:rPr>
          <w:rFonts w:ascii="Times New Roman" w:hAnsi="Times New Roman" w:cs="Times New Roman"/>
          <w:b/>
        </w:rPr>
        <w:t>Answers to Discussion Questions</w:t>
      </w:r>
    </w:p>
    <w:p w:rsidR="00C66D53" w:rsidRPr="00F77F3F" w:rsidRDefault="00C66D53" w:rsidP="00F77F3F">
      <w:pPr>
        <w:contextualSpacing/>
        <w:rPr>
          <w:rFonts w:ascii="Times New Roman" w:hAnsi="Times New Roman" w:cs="Times New Roman"/>
          <w:b/>
        </w:rPr>
      </w:pPr>
    </w:p>
    <w:p w:rsidR="00C66D53" w:rsidRPr="00F75F2D" w:rsidRDefault="005407E8" w:rsidP="005E0667">
      <w:pPr>
        <w:pStyle w:val="ListParagraph"/>
        <w:numPr>
          <w:ilvl w:val="0"/>
          <w:numId w:val="34"/>
        </w:numPr>
        <w:ind w:left="450" w:hanging="450"/>
        <w:rPr>
          <w:rFonts w:ascii="Times New Roman" w:eastAsia="Calibri" w:hAnsi="Times New Roman" w:cs="Times New Roman"/>
          <w:i/>
          <w:iCs/>
        </w:rPr>
      </w:pPr>
      <w:r w:rsidRPr="00F75F2D">
        <w:rPr>
          <w:rFonts w:ascii="Times New Roman" w:eastAsia="Calibri" w:hAnsi="Times New Roman" w:cs="Times New Roman"/>
          <w:iCs/>
        </w:rPr>
        <w:t>Discuss why Nissan did not use the corporate brand to introduce “</w:t>
      </w:r>
      <w:r w:rsidRPr="00F75F2D">
        <w:rPr>
          <w:rFonts w:ascii="Times New Roman" w:eastAsia="Calibri" w:hAnsi="Times New Roman" w:cs="Times New Roman"/>
          <w:i/>
          <w:iCs/>
        </w:rPr>
        <w:t>Go</w:t>
      </w:r>
      <w:r w:rsidRPr="00F75F2D">
        <w:rPr>
          <w:rFonts w:ascii="Times New Roman" w:eastAsia="Calibri" w:hAnsi="Times New Roman" w:cs="Times New Roman"/>
          <w:iCs/>
        </w:rPr>
        <w:t xml:space="preserve">” in India.  </w:t>
      </w:r>
      <w:r w:rsidR="005E0667" w:rsidRPr="00F75F2D">
        <w:rPr>
          <w:rFonts w:ascii="Times New Roman" w:eastAsia="Calibri" w:hAnsi="Times New Roman" w:cs="Times New Roman"/>
          <w:iCs/>
        </w:rPr>
        <w:t>It could have been “</w:t>
      </w:r>
      <w:r w:rsidR="005E0667" w:rsidRPr="00F75F2D">
        <w:rPr>
          <w:rFonts w:ascii="Times New Roman" w:eastAsia="Calibri" w:hAnsi="Times New Roman" w:cs="Times New Roman"/>
          <w:i/>
          <w:iCs/>
        </w:rPr>
        <w:t>Nissan Go”</w:t>
      </w:r>
      <w:r w:rsidR="005E0667" w:rsidRPr="00F75F2D">
        <w:rPr>
          <w:rFonts w:ascii="Times New Roman" w:eastAsia="Calibri" w:hAnsi="Times New Roman" w:cs="Times New Roman"/>
          <w:iCs/>
        </w:rPr>
        <w:t xml:space="preserve"> instead of “</w:t>
      </w:r>
      <w:r w:rsidR="005E0667" w:rsidRPr="00F75F2D">
        <w:rPr>
          <w:rFonts w:ascii="Times New Roman" w:eastAsia="Calibri" w:hAnsi="Times New Roman" w:cs="Times New Roman"/>
          <w:i/>
          <w:iCs/>
        </w:rPr>
        <w:t>Datsun Go</w:t>
      </w:r>
      <w:r w:rsidR="005E0667" w:rsidRPr="00F75F2D">
        <w:rPr>
          <w:rFonts w:ascii="Times New Roman" w:eastAsia="Calibri" w:hAnsi="Times New Roman" w:cs="Times New Roman"/>
          <w:iCs/>
        </w:rPr>
        <w:t xml:space="preserve">.” </w:t>
      </w:r>
      <w:r w:rsidR="000241DE" w:rsidRPr="00F75F2D">
        <w:rPr>
          <w:rFonts w:ascii="Times New Roman" w:eastAsia="Calibri" w:hAnsi="Times New Roman" w:cs="Times New Roman"/>
          <w:iCs/>
        </w:rPr>
        <w:t xml:space="preserve">Also, discuss advantages and disadvantages of multi branding strategy and the use of corporate brand. </w:t>
      </w:r>
      <w:r w:rsidR="00F12123" w:rsidRPr="00F75F2D">
        <w:rPr>
          <w:rFonts w:ascii="Times New Roman" w:eastAsia="Calibri" w:hAnsi="Times New Roman" w:cs="Times New Roman"/>
          <w:iCs/>
        </w:rPr>
        <w:t>(LO1</w:t>
      </w:r>
      <w:r w:rsidR="000E41EB" w:rsidRPr="00F75F2D">
        <w:rPr>
          <w:rFonts w:ascii="Times New Roman" w:eastAsia="Calibri" w:hAnsi="Times New Roman" w:cs="Times New Roman"/>
          <w:iCs/>
        </w:rPr>
        <w:t>)</w:t>
      </w:r>
    </w:p>
    <w:p w:rsidR="0021463A" w:rsidRPr="00F75F2D" w:rsidRDefault="0021463A" w:rsidP="00F77F3F">
      <w:pPr>
        <w:contextualSpacing/>
        <w:rPr>
          <w:rFonts w:ascii="Times New Roman" w:hAnsi="Times New Roman" w:cs="Times New Roman"/>
        </w:rPr>
      </w:pPr>
    </w:p>
    <w:p w:rsidR="004361F7" w:rsidRDefault="005407E8" w:rsidP="00F77F3F">
      <w:pPr>
        <w:contextualSpacing/>
        <w:rPr>
          <w:rFonts w:ascii="Times New Roman" w:hAnsi="Times New Roman" w:cs="Times New Roman"/>
        </w:rPr>
      </w:pPr>
      <w:r w:rsidRPr="00F75F2D">
        <w:rPr>
          <w:rFonts w:ascii="Times New Roman" w:hAnsi="Times New Roman" w:cs="Times New Roman"/>
        </w:rPr>
        <w:t>Nissan revived Datsun to launch “</w:t>
      </w:r>
      <w:r w:rsidRPr="00F75F2D">
        <w:rPr>
          <w:rFonts w:ascii="Times New Roman" w:hAnsi="Times New Roman" w:cs="Times New Roman"/>
          <w:i/>
        </w:rPr>
        <w:t>Go</w:t>
      </w:r>
      <w:r w:rsidR="00361953" w:rsidRPr="00F75F2D">
        <w:rPr>
          <w:rFonts w:ascii="Times New Roman" w:hAnsi="Times New Roman" w:cs="Times New Roman"/>
        </w:rPr>
        <w:t>” because</w:t>
      </w:r>
      <w:r w:rsidRPr="00F75F2D">
        <w:rPr>
          <w:rFonts w:ascii="Times New Roman" w:hAnsi="Times New Roman" w:cs="Times New Roman"/>
        </w:rPr>
        <w:t xml:space="preserve"> it did not want to dilute the image of Nissan by adding a lo</w:t>
      </w:r>
      <w:r w:rsidR="00F75F2D" w:rsidRPr="00F75F2D">
        <w:rPr>
          <w:rFonts w:ascii="Times New Roman" w:hAnsi="Times New Roman" w:cs="Times New Roman"/>
        </w:rPr>
        <w:t>w-end vehicle.  Nissan had</w:t>
      </w:r>
      <w:r w:rsidR="005E0667" w:rsidRPr="00F75F2D">
        <w:rPr>
          <w:rFonts w:ascii="Times New Roman" w:hAnsi="Times New Roman" w:cs="Times New Roman"/>
        </w:rPr>
        <w:t xml:space="preserve"> also developed</w:t>
      </w:r>
      <w:r w:rsidRPr="00F75F2D">
        <w:rPr>
          <w:rFonts w:ascii="Times New Roman" w:hAnsi="Times New Roman" w:cs="Times New Roman"/>
        </w:rPr>
        <w:t xml:space="preserve"> a new brand, Infiniti, to introduce luxury vehicles in the US</w:t>
      </w:r>
      <w:r w:rsidR="004361F7" w:rsidRPr="00F75F2D">
        <w:rPr>
          <w:rFonts w:ascii="Times New Roman" w:hAnsi="Times New Roman" w:cs="Times New Roman"/>
        </w:rPr>
        <w:t xml:space="preserve"> in 1989</w:t>
      </w:r>
      <w:r w:rsidRPr="00F75F2D">
        <w:rPr>
          <w:rFonts w:ascii="Times New Roman" w:hAnsi="Times New Roman" w:cs="Times New Roman"/>
        </w:rPr>
        <w:t>.</w:t>
      </w:r>
      <w:r w:rsidR="004361F7" w:rsidRPr="00F75F2D">
        <w:rPr>
          <w:rFonts w:ascii="Times New Roman" w:hAnsi="Times New Roman" w:cs="Times New Roman"/>
        </w:rPr>
        <w:t xml:space="preserve">  Nissan did not want to extend the economy car image to its luxury line.</w:t>
      </w:r>
      <w:r w:rsidRPr="00F75F2D">
        <w:rPr>
          <w:rFonts w:ascii="Times New Roman" w:hAnsi="Times New Roman" w:cs="Times New Roman"/>
        </w:rPr>
        <w:t xml:space="preserve">  </w:t>
      </w:r>
      <w:r w:rsidR="004361F7" w:rsidRPr="00F75F2D">
        <w:rPr>
          <w:rFonts w:ascii="Times New Roman" w:hAnsi="Times New Roman" w:cs="Times New Roman"/>
        </w:rPr>
        <w:t>This type of strategy is called</w:t>
      </w:r>
      <w:r w:rsidR="00D90718" w:rsidRPr="00F75F2D">
        <w:rPr>
          <w:rFonts w:ascii="Times New Roman" w:hAnsi="Times New Roman" w:cs="Times New Roman"/>
        </w:rPr>
        <w:t xml:space="preserve"> </w:t>
      </w:r>
      <w:r w:rsidR="00D90718" w:rsidRPr="00F75F2D">
        <w:rPr>
          <w:rFonts w:ascii="Times New Roman" w:hAnsi="Times New Roman" w:cs="Times New Roman"/>
          <w:i/>
        </w:rPr>
        <w:t>House of Brands</w:t>
      </w:r>
      <w:r w:rsidR="000241DE" w:rsidRPr="00F75F2D">
        <w:rPr>
          <w:rFonts w:ascii="Times New Roman" w:hAnsi="Times New Roman" w:cs="Times New Roman"/>
          <w:i/>
        </w:rPr>
        <w:t xml:space="preserve"> (multi branding strategy)</w:t>
      </w:r>
      <w:r w:rsidR="004361F7" w:rsidRPr="00F75F2D">
        <w:rPr>
          <w:rFonts w:ascii="Times New Roman" w:hAnsi="Times New Roman" w:cs="Times New Roman"/>
          <w:i/>
        </w:rPr>
        <w:t>.</w:t>
      </w:r>
      <w:r w:rsidR="00D90718">
        <w:rPr>
          <w:rFonts w:ascii="Times New Roman" w:hAnsi="Times New Roman" w:cs="Times New Roman"/>
        </w:rPr>
        <w:t xml:space="preserve"> </w:t>
      </w:r>
    </w:p>
    <w:p w:rsidR="004361F7" w:rsidRDefault="004361F7" w:rsidP="00F77F3F">
      <w:pPr>
        <w:contextualSpacing/>
        <w:rPr>
          <w:rFonts w:ascii="Times New Roman" w:hAnsi="Times New Roman" w:cs="Times New Roman"/>
        </w:rPr>
      </w:pPr>
    </w:p>
    <w:p w:rsidR="007E7A05" w:rsidRDefault="004361F7" w:rsidP="00F77F3F">
      <w:pPr>
        <w:contextualSpacing/>
        <w:rPr>
          <w:rFonts w:ascii="Times New Roman" w:hAnsi="Times New Roman" w:cs="Times New Roman"/>
        </w:rPr>
      </w:pPr>
      <w:r w:rsidRPr="00D90718">
        <w:rPr>
          <w:rFonts w:ascii="Times New Roman" w:hAnsi="Times New Roman" w:cs="Times New Roman"/>
          <w:i/>
        </w:rPr>
        <w:t>House of Brands</w:t>
      </w:r>
      <w:r>
        <w:rPr>
          <w:rFonts w:ascii="Times New Roman" w:hAnsi="Times New Roman" w:cs="Times New Roman"/>
        </w:rPr>
        <w:t xml:space="preserve"> </w:t>
      </w:r>
      <w:r w:rsidR="00D90718">
        <w:rPr>
          <w:rFonts w:ascii="Times New Roman" w:hAnsi="Times New Roman" w:cs="Times New Roman"/>
        </w:rPr>
        <w:t xml:space="preserve">is defined as </w:t>
      </w:r>
      <w:r w:rsidR="007E7A05">
        <w:rPr>
          <w:rFonts w:ascii="Times New Roman" w:hAnsi="Times New Roman" w:cs="Times New Roman"/>
        </w:rPr>
        <w:t xml:space="preserve">a structure </w:t>
      </w:r>
      <w:r w:rsidR="007E7A05" w:rsidRPr="007E7A05">
        <w:rPr>
          <w:rFonts w:ascii="Times New Roman" w:hAnsi="Times New Roman" w:cs="Times New Roman"/>
        </w:rPr>
        <w:t xml:space="preserve">in which a parent company is home to multiple distinct brands. </w:t>
      </w:r>
      <w:r w:rsidR="00704920">
        <w:rPr>
          <w:rFonts w:ascii="Times New Roman" w:hAnsi="Times New Roman" w:cs="Times New Roman"/>
        </w:rPr>
        <w:t xml:space="preserve"> </w:t>
      </w:r>
      <w:r w:rsidR="007E7A05" w:rsidRPr="007E7A05">
        <w:rPr>
          <w:rFonts w:ascii="Times New Roman" w:hAnsi="Times New Roman" w:cs="Times New Roman"/>
        </w:rPr>
        <w:t>In a house of brands, the individual brands are more widely recogn</w:t>
      </w:r>
      <w:r w:rsidR="007E7A05">
        <w:rPr>
          <w:rFonts w:ascii="Times New Roman" w:hAnsi="Times New Roman" w:cs="Times New Roman"/>
        </w:rPr>
        <w:t xml:space="preserve">ized than the </w:t>
      </w:r>
      <w:r w:rsidR="007E7A05">
        <w:rPr>
          <w:rFonts w:ascii="Times New Roman" w:hAnsi="Times New Roman" w:cs="Times New Roman"/>
        </w:rPr>
        <w:lastRenderedPageBreak/>
        <w:t>overarching brand or company.</w:t>
      </w:r>
      <w:r w:rsidR="007E7A05" w:rsidRPr="007E7A05">
        <w:rPr>
          <w:rFonts w:ascii="Times New Roman" w:hAnsi="Times New Roman" w:cs="Times New Roman"/>
        </w:rPr>
        <w:t xml:space="preserve"> </w:t>
      </w:r>
      <w:r w:rsidR="00704920">
        <w:rPr>
          <w:rFonts w:ascii="Times New Roman" w:hAnsi="Times New Roman" w:cs="Times New Roman"/>
        </w:rPr>
        <w:t xml:space="preserve"> </w:t>
      </w:r>
      <w:r w:rsidR="007E7A05" w:rsidRPr="007E7A05">
        <w:rPr>
          <w:rFonts w:ascii="Times New Roman" w:hAnsi="Times New Roman" w:cs="Times New Roman"/>
        </w:rPr>
        <w:t xml:space="preserve">In this structure, the company name is not </w:t>
      </w:r>
      <w:r w:rsidR="007E7A05">
        <w:rPr>
          <w:rFonts w:ascii="Times New Roman" w:hAnsi="Times New Roman" w:cs="Times New Roman"/>
        </w:rPr>
        <w:t xml:space="preserve">directly </w:t>
      </w:r>
      <w:r w:rsidR="007E7A05" w:rsidRPr="007E7A05">
        <w:rPr>
          <w:rFonts w:ascii="Times New Roman" w:hAnsi="Times New Roman" w:cs="Times New Roman"/>
        </w:rPr>
        <w:t xml:space="preserve">identified with the brand. </w:t>
      </w:r>
      <w:r w:rsidR="00704920">
        <w:rPr>
          <w:rFonts w:ascii="Times New Roman" w:hAnsi="Times New Roman" w:cs="Times New Roman"/>
        </w:rPr>
        <w:t xml:space="preserve"> </w:t>
      </w:r>
      <w:r w:rsidR="007E7A05" w:rsidRPr="007E7A05">
        <w:rPr>
          <w:rFonts w:ascii="Times New Roman" w:hAnsi="Times New Roman" w:cs="Times New Roman"/>
        </w:rPr>
        <w:t xml:space="preserve">Instead, </w:t>
      </w:r>
      <w:r w:rsidR="007E7A05">
        <w:rPr>
          <w:rFonts w:ascii="Times New Roman" w:hAnsi="Times New Roman" w:cs="Times New Roman"/>
        </w:rPr>
        <w:t xml:space="preserve">the </w:t>
      </w:r>
      <w:r w:rsidR="007E7A05" w:rsidRPr="007E7A05">
        <w:rPr>
          <w:rFonts w:ascii="Times New Roman" w:hAnsi="Times New Roman" w:cs="Times New Roman"/>
        </w:rPr>
        <w:t>product names drive purchases.</w:t>
      </w:r>
    </w:p>
    <w:p w:rsidR="007E7A05" w:rsidRDefault="007E7A05" w:rsidP="00F77F3F">
      <w:pPr>
        <w:contextualSpacing/>
        <w:rPr>
          <w:rFonts w:ascii="Times New Roman" w:hAnsi="Times New Roman" w:cs="Times New Roman"/>
        </w:rPr>
      </w:pPr>
    </w:p>
    <w:p w:rsidR="007E7A05" w:rsidRDefault="007E7A05" w:rsidP="00F77F3F">
      <w:pPr>
        <w:contextualSpacing/>
        <w:rPr>
          <w:rFonts w:ascii="Times New Roman" w:hAnsi="Times New Roman" w:cs="Times New Roman"/>
        </w:rPr>
      </w:pPr>
      <w:r w:rsidRPr="007E7A05">
        <w:rPr>
          <w:rFonts w:ascii="Times New Roman" w:hAnsi="Times New Roman" w:cs="Times New Roman"/>
        </w:rPr>
        <w:t xml:space="preserve">With a house of brands, while consumers may recognize the name of the company, the various </w:t>
      </w:r>
      <w:r>
        <w:rPr>
          <w:rFonts w:ascii="Times New Roman" w:hAnsi="Times New Roman" w:cs="Times New Roman"/>
        </w:rPr>
        <w:t xml:space="preserve">products or </w:t>
      </w:r>
      <w:r w:rsidRPr="007E7A05">
        <w:rPr>
          <w:rFonts w:ascii="Times New Roman" w:hAnsi="Times New Roman" w:cs="Times New Roman"/>
        </w:rPr>
        <w:t xml:space="preserve">sub-brands </w:t>
      </w:r>
      <w:r>
        <w:rPr>
          <w:rFonts w:ascii="Times New Roman" w:hAnsi="Times New Roman" w:cs="Times New Roman"/>
        </w:rPr>
        <w:t xml:space="preserve">are </w:t>
      </w:r>
      <w:r w:rsidR="000A3486">
        <w:rPr>
          <w:rFonts w:ascii="Times New Roman" w:hAnsi="Times New Roman" w:cs="Times New Roman"/>
        </w:rPr>
        <w:t xml:space="preserve">generally </w:t>
      </w:r>
      <w:r w:rsidRPr="007E7A05">
        <w:rPr>
          <w:rFonts w:ascii="Times New Roman" w:hAnsi="Times New Roman" w:cs="Times New Roman"/>
        </w:rPr>
        <w:t xml:space="preserve">better known. </w:t>
      </w:r>
      <w:r w:rsidR="00704920">
        <w:rPr>
          <w:rFonts w:ascii="Times New Roman" w:hAnsi="Times New Roman" w:cs="Times New Roman"/>
        </w:rPr>
        <w:t xml:space="preserve"> </w:t>
      </w:r>
      <w:r w:rsidRPr="007E7A05">
        <w:rPr>
          <w:rFonts w:ascii="Times New Roman" w:hAnsi="Times New Roman" w:cs="Times New Roman"/>
        </w:rPr>
        <w:t>Each individual brand has its own unique identity, while the brand identity of the parent company is virtually invisible to the consumer.</w:t>
      </w:r>
      <w:r>
        <w:rPr>
          <w:rFonts w:ascii="Times New Roman" w:hAnsi="Times New Roman" w:cs="Times New Roman"/>
        </w:rPr>
        <w:t xml:space="preserve"> </w:t>
      </w:r>
    </w:p>
    <w:p w:rsidR="007E7A05" w:rsidRDefault="007E7A05" w:rsidP="00F77F3F">
      <w:pPr>
        <w:contextualSpacing/>
        <w:rPr>
          <w:rFonts w:ascii="Times New Roman" w:hAnsi="Times New Roman" w:cs="Times New Roman"/>
        </w:rPr>
      </w:pPr>
    </w:p>
    <w:p w:rsidR="006B017E" w:rsidRDefault="00D90718" w:rsidP="00F77F3F">
      <w:pPr>
        <w:contextualSpacing/>
        <w:rPr>
          <w:rFonts w:ascii="Times New Roman" w:hAnsi="Times New Roman" w:cs="Times New Roman"/>
        </w:rPr>
      </w:pPr>
      <w:r>
        <w:rPr>
          <w:rFonts w:ascii="Times New Roman" w:hAnsi="Times New Roman" w:cs="Times New Roman"/>
        </w:rPr>
        <w:t>For exam</w:t>
      </w:r>
      <w:r w:rsidR="007E7A05">
        <w:rPr>
          <w:rFonts w:ascii="Times New Roman" w:hAnsi="Times New Roman" w:cs="Times New Roman"/>
        </w:rPr>
        <w:t>ple</w:t>
      </w:r>
      <w:r w:rsidR="000A3486">
        <w:rPr>
          <w:rFonts w:ascii="Times New Roman" w:hAnsi="Times New Roman" w:cs="Times New Roman"/>
        </w:rPr>
        <w:t>,</w:t>
      </w:r>
      <w:r w:rsidR="007E7A05">
        <w:rPr>
          <w:rFonts w:ascii="Times New Roman" w:hAnsi="Times New Roman" w:cs="Times New Roman"/>
        </w:rPr>
        <w:t xml:space="preserve"> Procter &amp; Gamble is a </w:t>
      </w:r>
      <w:r>
        <w:rPr>
          <w:rFonts w:ascii="Times New Roman" w:hAnsi="Times New Roman" w:cs="Times New Roman"/>
        </w:rPr>
        <w:t xml:space="preserve">Corporation that uses a </w:t>
      </w:r>
      <w:r w:rsidRPr="00D90718">
        <w:rPr>
          <w:rFonts w:ascii="Times New Roman" w:hAnsi="Times New Roman" w:cs="Times New Roman"/>
          <w:i/>
        </w:rPr>
        <w:t>house of brand</w:t>
      </w:r>
      <w:r w:rsidR="004E301B">
        <w:rPr>
          <w:rFonts w:ascii="Times New Roman" w:hAnsi="Times New Roman" w:cs="Times New Roman"/>
        </w:rPr>
        <w:t xml:space="preserve"> structure with</w:t>
      </w:r>
      <w:r w:rsidR="007E7A05">
        <w:rPr>
          <w:rFonts w:ascii="Times New Roman" w:hAnsi="Times New Roman" w:cs="Times New Roman"/>
        </w:rPr>
        <w:t xml:space="preserve"> Ivory, </w:t>
      </w:r>
      <w:r w:rsidR="000A3486">
        <w:rPr>
          <w:rFonts w:ascii="Times New Roman" w:hAnsi="Times New Roman" w:cs="Times New Roman"/>
        </w:rPr>
        <w:t xml:space="preserve">and </w:t>
      </w:r>
      <w:r w:rsidR="007E7A05">
        <w:rPr>
          <w:rFonts w:ascii="Times New Roman" w:hAnsi="Times New Roman" w:cs="Times New Roman"/>
        </w:rPr>
        <w:t>Crest.</w:t>
      </w:r>
      <w:r w:rsidR="00CC2794">
        <w:rPr>
          <w:rFonts w:ascii="Times New Roman" w:hAnsi="Times New Roman" w:cs="Times New Roman"/>
        </w:rPr>
        <w:t xml:space="preserve">  </w:t>
      </w:r>
      <w:r w:rsidR="002372EC">
        <w:rPr>
          <w:rFonts w:ascii="Times New Roman" w:hAnsi="Times New Roman" w:cs="Times New Roman"/>
        </w:rPr>
        <w:t xml:space="preserve">Fashion companies also tend to prefer this strategy.  Many consumers may not realize Dior, Donna Karan, </w:t>
      </w:r>
      <w:proofErr w:type="spellStart"/>
      <w:r w:rsidR="002372EC">
        <w:rPr>
          <w:rFonts w:ascii="Times New Roman" w:hAnsi="Times New Roman" w:cs="Times New Roman"/>
        </w:rPr>
        <w:t>Fendi</w:t>
      </w:r>
      <w:proofErr w:type="spellEnd"/>
      <w:r w:rsidR="002372EC">
        <w:rPr>
          <w:rFonts w:ascii="Times New Roman" w:hAnsi="Times New Roman" w:cs="Times New Roman"/>
        </w:rPr>
        <w:t xml:space="preserve">, </w:t>
      </w:r>
      <w:proofErr w:type="spellStart"/>
      <w:r w:rsidR="002372EC">
        <w:rPr>
          <w:rFonts w:ascii="Times New Roman" w:hAnsi="Times New Roman" w:cs="Times New Roman"/>
        </w:rPr>
        <w:t>Givanchy</w:t>
      </w:r>
      <w:proofErr w:type="spellEnd"/>
      <w:r w:rsidR="002372EC">
        <w:rPr>
          <w:rFonts w:ascii="Times New Roman" w:hAnsi="Times New Roman" w:cs="Times New Roman"/>
        </w:rPr>
        <w:t xml:space="preserve">, Marc Jacobs and Thomas Pink are all owned by LVHM.  Swatch Group has also acquired multiple watch brands such as </w:t>
      </w:r>
      <w:proofErr w:type="spellStart"/>
      <w:r w:rsidR="002372EC">
        <w:rPr>
          <w:rFonts w:ascii="Times New Roman" w:hAnsi="Times New Roman" w:cs="Times New Roman"/>
        </w:rPr>
        <w:t>Breguet</w:t>
      </w:r>
      <w:proofErr w:type="spellEnd"/>
      <w:r w:rsidR="002372EC">
        <w:rPr>
          <w:rFonts w:ascii="Times New Roman" w:hAnsi="Times New Roman" w:cs="Times New Roman"/>
        </w:rPr>
        <w:t xml:space="preserve">, Omega, </w:t>
      </w:r>
      <w:proofErr w:type="spellStart"/>
      <w:r w:rsidR="002372EC">
        <w:rPr>
          <w:rFonts w:ascii="Times New Roman" w:hAnsi="Times New Roman" w:cs="Times New Roman"/>
        </w:rPr>
        <w:t>Rado</w:t>
      </w:r>
      <w:proofErr w:type="spellEnd"/>
      <w:r w:rsidR="002372EC">
        <w:rPr>
          <w:rFonts w:ascii="Times New Roman" w:hAnsi="Times New Roman" w:cs="Times New Roman"/>
        </w:rPr>
        <w:t xml:space="preserve">, </w:t>
      </w:r>
      <w:proofErr w:type="spellStart"/>
      <w:r w:rsidR="002372EC">
        <w:rPr>
          <w:rFonts w:ascii="Times New Roman" w:hAnsi="Times New Roman" w:cs="Times New Roman"/>
        </w:rPr>
        <w:t>Tissot</w:t>
      </w:r>
      <w:proofErr w:type="spellEnd"/>
      <w:r w:rsidR="002372EC">
        <w:rPr>
          <w:rFonts w:ascii="Times New Roman" w:hAnsi="Times New Roman" w:cs="Times New Roman"/>
        </w:rPr>
        <w:t>, Hamilton and others.</w:t>
      </w:r>
    </w:p>
    <w:p w:rsidR="007E7A05" w:rsidRDefault="007E7A05" w:rsidP="00F77F3F">
      <w:pPr>
        <w:contextualSpacing/>
        <w:rPr>
          <w:rFonts w:ascii="Times New Roman" w:hAnsi="Times New Roman" w:cs="Times New Roman"/>
        </w:rPr>
      </w:pPr>
    </w:p>
    <w:p w:rsidR="00D90718" w:rsidRDefault="0021463A" w:rsidP="00F77F3F">
      <w:pPr>
        <w:contextualSpacing/>
        <w:rPr>
          <w:rFonts w:ascii="Times New Roman" w:hAnsi="Times New Roman" w:cs="Times New Roman"/>
        </w:rPr>
      </w:pPr>
      <w:r>
        <w:rPr>
          <w:rFonts w:ascii="Times New Roman" w:hAnsi="Times New Roman" w:cs="Times New Roman"/>
        </w:rPr>
        <w:t>The advantage of the house of brand</w:t>
      </w:r>
      <w:r w:rsidR="005E0667">
        <w:rPr>
          <w:rFonts w:ascii="Times New Roman" w:hAnsi="Times New Roman" w:cs="Times New Roman"/>
        </w:rPr>
        <w:t>s</w:t>
      </w:r>
      <w:r>
        <w:rPr>
          <w:rFonts w:ascii="Times New Roman" w:hAnsi="Times New Roman" w:cs="Times New Roman"/>
        </w:rPr>
        <w:t xml:space="preserve"> structure is that this model</w:t>
      </w:r>
      <w:r w:rsidR="007E7A05" w:rsidRPr="007E7A05">
        <w:rPr>
          <w:rFonts w:ascii="Times New Roman" w:hAnsi="Times New Roman" w:cs="Times New Roman"/>
        </w:rPr>
        <w:t xml:space="preserve"> offers a company greater freedom in developing diverse and unique brand identities for different business </w:t>
      </w:r>
      <w:r>
        <w:rPr>
          <w:rFonts w:ascii="Times New Roman" w:hAnsi="Times New Roman" w:cs="Times New Roman"/>
        </w:rPr>
        <w:t xml:space="preserve">or consumer </w:t>
      </w:r>
      <w:r w:rsidR="007E7A05" w:rsidRPr="007E7A05">
        <w:rPr>
          <w:rFonts w:ascii="Times New Roman" w:hAnsi="Times New Roman" w:cs="Times New Roman"/>
        </w:rPr>
        <w:t xml:space="preserve">segments. </w:t>
      </w:r>
      <w:r w:rsidR="00831727">
        <w:rPr>
          <w:rFonts w:ascii="Times New Roman" w:hAnsi="Times New Roman" w:cs="Times New Roman"/>
        </w:rPr>
        <w:t xml:space="preserve"> </w:t>
      </w:r>
      <w:r w:rsidR="007E7A05" w:rsidRPr="007E7A05">
        <w:rPr>
          <w:rFonts w:ascii="Times New Roman" w:hAnsi="Times New Roman" w:cs="Times New Roman"/>
        </w:rPr>
        <w:t xml:space="preserve">Each individual brand may operate independently of the corporate brand or other sub-brands. </w:t>
      </w:r>
      <w:r w:rsidR="00831727">
        <w:rPr>
          <w:rFonts w:ascii="Times New Roman" w:hAnsi="Times New Roman" w:cs="Times New Roman"/>
        </w:rPr>
        <w:t xml:space="preserve"> </w:t>
      </w:r>
      <w:r w:rsidR="007E7A05" w:rsidRPr="007E7A05">
        <w:rPr>
          <w:rFonts w:ascii="Times New Roman" w:hAnsi="Times New Roman" w:cs="Times New Roman"/>
        </w:rPr>
        <w:t>For companies that offer a wide variety of products and/or services</w:t>
      </w:r>
      <w:r w:rsidR="00831727">
        <w:rPr>
          <w:rFonts w:ascii="Times New Roman" w:hAnsi="Times New Roman" w:cs="Times New Roman"/>
        </w:rPr>
        <w:t xml:space="preserve"> that cater to multiple market segments</w:t>
      </w:r>
      <w:r w:rsidR="007E7A05" w:rsidRPr="007E7A05">
        <w:rPr>
          <w:rFonts w:ascii="Times New Roman" w:hAnsi="Times New Roman" w:cs="Times New Roman"/>
        </w:rPr>
        <w:t>, a house of brands may be the ideal approach.</w:t>
      </w:r>
      <w:r w:rsidR="009A07AD">
        <w:rPr>
          <w:rFonts w:ascii="Times New Roman" w:hAnsi="Times New Roman" w:cs="Times New Roman"/>
        </w:rPr>
        <w:t xml:space="preserve">  </w:t>
      </w:r>
      <w:r w:rsidR="009A07AD" w:rsidRPr="00F75F2D">
        <w:rPr>
          <w:rFonts w:ascii="Times New Roman" w:hAnsi="Times New Roman" w:cs="Times New Roman"/>
        </w:rPr>
        <w:t>Nissan clearly distinguished its luxury line, economy line, and low-end product with three brands.</w:t>
      </w:r>
      <w:r w:rsidR="005E0667" w:rsidRPr="00F75F2D">
        <w:rPr>
          <w:rFonts w:ascii="Times New Roman" w:hAnsi="Times New Roman" w:cs="Times New Roman"/>
        </w:rPr>
        <w:t xml:space="preserve"> </w:t>
      </w:r>
      <w:r w:rsidR="000241DE" w:rsidRPr="00F75F2D">
        <w:rPr>
          <w:rFonts w:ascii="Times New Roman" w:hAnsi="Times New Roman" w:cs="Times New Roman"/>
        </w:rPr>
        <w:t xml:space="preserve"> Infinity has never carried</w:t>
      </w:r>
      <w:r w:rsidR="005E0667" w:rsidRPr="00F75F2D">
        <w:rPr>
          <w:rFonts w:ascii="Times New Roman" w:hAnsi="Times New Roman" w:cs="Times New Roman"/>
        </w:rPr>
        <w:t xml:space="preserve"> the image of Nissan.</w:t>
      </w:r>
      <w:r w:rsidR="005E0667">
        <w:rPr>
          <w:rFonts w:ascii="Times New Roman" w:hAnsi="Times New Roman" w:cs="Times New Roman"/>
        </w:rPr>
        <w:t xml:space="preserve">  </w:t>
      </w:r>
      <w:r w:rsidR="007E7A05" w:rsidRPr="007E7A05">
        <w:rPr>
          <w:rFonts w:ascii="Times New Roman" w:hAnsi="Times New Roman" w:cs="Times New Roman"/>
        </w:rPr>
        <w:br/>
      </w:r>
      <w:r w:rsidR="007E7A05" w:rsidRPr="007E7A05">
        <w:rPr>
          <w:rFonts w:ascii="Times New Roman" w:hAnsi="Times New Roman" w:cs="Times New Roman"/>
        </w:rPr>
        <w:br/>
      </w:r>
      <w:r>
        <w:rPr>
          <w:rFonts w:ascii="Times New Roman" w:hAnsi="Times New Roman" w:cs="Times New Roman"/>
        </w:rPr>
        <w:t>The disadvantage</w:t>
      </w:r>
      <w:r w:rsidR="007E7A05" w:rsidRPr="007E7A05">
        <w:rPr>
          <w:rFonts w:ascii="Times New Roman" w:hAnsi="Times New Roman" w:cs="Times New Roman"/>
        </w:rPr>
        <w:t xml:space="preserve"> to a house of brands is that the individual brands cannot rely on an overarching corporate brand to bolster their marketing efforts. </w:t>
      </w:r>
      <w:r w:rsidR="00704920">
        <w:rPr>
          <w:rFonts w:ascii="Times New Roman" w:hAnsi="Times New Roman" w:cs="Times New Roman"/>
        </w:rPr>
        <w:t xml:space="preserve"> </w:t>
      </w:r>
      <w:r w:rsidR="007E7A05" w:rsidRPr="007E7A05">
        <w:rPr>
          <w:rFonts w:ascii="Times New Roman" w:hAnsi="Times New Roman" w:cs="Times New Roman"/>
        </w:rPr>
        <w:t xml:space="preserve">As a result, a house of brands may suffer from a lack of focus and clarity if trying to manage too many </w:t>
      </w:r>
      <w:r>
        <w:rPr>
          <w:rFonts w:ascii="Times New Roman" w:hAnsi="Times New Roman" w:cs="Times New Roman"/>
        </w:rPr>
        <w:t xml:space="preserve">different </w:t>
      </w:r>
      <w:r w:rsidR="007E7A05" w:rsidRPr="007E7A05">
        <w:rPr>
          <w:rFonts w:ascii="Times New Roman" w:hAnsi="Times New Roman" w:cs="Times New Roman"/>
        </w:rPr>
        <w:t xml:space="preserve">brands. </w:t>
      </w:r>
      <w:r w:rsidR="00831727">
        <w:rPr>
          <w:rFonts w:ascii="Times New Roman" w:hAnsi="Times New Roman" w:cs="Times New Roman"/>
        </w:rPr>
        <w:t xml:space="preserve"> </w:t>
      </w:r>
      <w:r w:rsidR="006C7585">
        <w:rPr>
          <w:rFonts w:ascii="Times New Roman" w:hAnsi="Times New Roman" w:cs="Times New Roman"/>
        </w:rPr>
        <w:t>Conversely,</w:t>
      </w:r>
      <w:r w:rsidR="007E7A05" w:rsidRPr="007E7A05">
        <w:rPr>
          <w:rFonts w:ascii="Times New Roman" w:hAnsi="Times New Roman" w:cs="Times New Roman"/>
        </w:rPr>
        <w:t xml:space="preserve"> if the company manages multiple similar br</w:t>
      </w:r>
      <w:r>
        <w:rPr>
          <w:rFonts w:ascii="Times New Roman" w:hAnsi="Times New Roman" w:cs="Times New Roman"/>
        </w:rPr>
        <w:t xml:space="preserve">ands, confusion between or </w:t>
      </w:r>
      <w:r w:rsidR="007E7A05" w:rsidRPr="007E7A05">
        <w:rPr>
          <w:rFonts w:ascii="Times New Roman" w:hAnsi="Times New Roman" w:cs="Times New Roman"/>
        </w:rPr>
        <w:t>conflict among the various brands may result.</w:t>
      </w:r>
      <w:r w:rsidR="00831727">
        <w:rPr>
          <w:rFonts w:ascii="Times New Roman" w:hAnsi="Times New Roman" w:cs="Times New Roman"/>
        </w:rPr>
        <w:t xml:space="preserve">  Another disadvantage is that the costs of marketing multiple brands can add up to a large sum.  </w:t>
      </w:r>
      <w:r w:rsidR="007E7A05" w:rsidRPr="007E7A05">
        <w:rPr>
          <w:rFonts w:ascii="Times New Roman" w:hAnsi="Times New Roman" w:cs="Times New Roman"/>
        </w:rPr>
        <w:t> </w:t>
      </w:r>
      <w:r w:rsidR="007E7A05" w:rsidRPr="007E7A05">
        <w:rPr>
          <w:rFonts w:ascii="Times New Roman" w:hAnsi="Times New Roman" w:cs="Times New Roman"/>
        </w:rPr>
        <w:br/>
      </w:r>
      <w:r w:rsidR="007E7A05" w:rsidRPr="007E7A05">
        <w:rPr>
          <w:rFonts w:ascii="Times New Roman" w:hAnsi="Times New Roman" w:cs="Times New Roman"/>
        </w:rPr>
        <w:br/>
        <w:t>In order for a house of brands to be most effective, the individual brands must be well defined with distinct target markets and marketing strategies</w:t>
      </w:r>
      <w:r>
        <w:rPr>
          <w:rFonts w:ascii="Times New Roman" w:hAnsi="Times New Roman" w:cs="Times New Roman"/>
        </w:rPr>
        <w:t xml:space="preserve">. </w:t>
      </w:r>
      <w:r w:rsidR="00831727">
        <w:rPr>
          <w:rFonts w:ascii="Times New Roman" w:hAnsi="Times New Roman" w:cs="Times New Roman"/>
        </w:rPr>
        <w:t xml:space="preserve"> </w:t>
      </w:r>
      <w:r>
        <w:rPr>
          <w:rFonts w:ascii="Times New Roman" w:hAnsi="Times New Roman" w:cs="Times New Roman"/>
        </w:rPr>
        <w:t xml:space="preserve">A house of brands that </w:t>
      </w:r>
      <w:r w:rsidR="007E7A05" w:rsidRPr="007E7A05">
        <w:rPr>
          <w:rFonts w:ascii="Times New Roman" w:hAnsi="Times New Roman" w:cs="Times New Roman"/>
        </w:rPr>
        <w:t xml:space="preserve">tries to do too much or sets itself up for internal competition with too narrow a scope may </w:t>
      </w:r>
      <w:r>
        <w:rPr>
          <w:rFonts w:ascii="Times New Roman" w:hAnsi="Times New Roman" w:cs="Times New Roman"/>
        </w:rPr>
        <w:t>not succeed.</w:t>
      </w:r>
    </w:p>
    <w:p w:rsidR="00A56A71" w:rsidRPr="00F77F3F" w:rsidRDefault="00A56A71" w:rsidP="00F77F3F">
      <w:pPr>
        <w:contextualSpacing/>
        <w:rPr>
          <w:rFonts w:ascii="Times New Roman" w:hAnsi="Times New Roman" w:cs="Times New Roman"/>
          <w:b/>
        </w:rPr>
      </w:pPr>
    </w:p>
    <w:p w:rsidR="006B017E" w:rsidRPr="0021463A" w:rsidRDefault="0021463A" w:rsidP="00F77F3F">
      <w:pPr>
        <w:contextualSpacing/>
        <w:rPr>
          <w:rFonts w:ascii="Times New Roman" w:hAnsi="Times New Roman" w:cs="Times New Roman"/>
          <w:i/>
        </w:rPr>
      </w:pPr>
      <w:r w:rsidRPr="0021463A">
        <w:rPr>
          <w:rFonts w:ascii="Times New Roman" w:hAnsi="Times New Roman" w:cs="Times New Roman"/>
          <w:i/>
        </w:rPr>
        <w:t>Branded House</w:t>
      </w:r>
      <w:r>
        <w:rPr>
          <w:rFonts w:ascii="Times New Roman" w:hAnsi="Times New Roman" w:cs="Times New Roman"/>
          <w:i/>
        </w:rPr>
        <w:t xml:space="preserve"> Architecture</w:t>
      </w:r>
    </w:p>
    <w:p w:rsidR="006B017E" w:rsidRPr="00F77F3F" w:rsidRDefault="006B017E" w:rsidP="00F77F3F">
      <w:pPr>
        <w:contextualSpacing/>
        <w:rPr>
          <w:rFonts w:ascii="Times New Roman" w:hAnsi="Times New Roman" w:cs="Times New Roman"/>
          <w:b/>
        </w:rPr>
      </w:pPr>
    </w:p>
    <w:p w:rsidR="007E7A05" w:rsidRDefault="00E24206" w:rsidP="00E24206">
      <w:pPr>
        <w:contextualSpacing/>
        <w:rPr>
          <w:rFonts w:ascii="Times New Roman" w:hAnsi="Times New Roman" w:cs="Times New Roman"/>
        </w:rPr>
      </w:pPr>
      <w:r w:rsidRPr="00E24206">
        <w:rPr>
          <w:rFonts w:ascii="Times New Roman" w:hAnsi="Times New Roman" w:cs="Times New Roman"/>
        </w:rPr>
        <w:t xml:space="preserve">A </w:t>
      </w:r>
      <w:r w:rsidRPr="00E24206">
        <w:rPr>
          <w:rFonts w:ascii="Times New Roman" w:hAnsi="Times New Roman" w:cs="Times New Roman"/>
          <w:i/>
        </w:rPr>
        <w:t>branded house</w:t>
      </w:r>
      <w:r w:rsidRPr="00E24206">
        <w:rPr>
          <w:rFonts w:ascii="Times New Roman" w:hAnsi="Times New Roman" w:cs="Times New Roman"/>
        </w:rPr>
        <w:t xml:space="preserve"> refers to a company that uses a branding strategy in which the brand is equivalent to the company itself. </w:t>
      </w:r>
      <w:r>
        <w:rPr>
          <w:rFonts w:ascii="Times New Roman" w:hAnsi="Times New Roman" w:cs="Times New Roman"/>
        </w:rPr>
        <w:t xml:space="preserve"> </w:t>
      </w:r>
      <w:r w:rsidRPr="00E24206">
        <w:rPr>
          <w:rFonts w:ascii="Times New Roman" w:hAnsi="Times New Roman" w:cs="Times New Roman"/>
        </w:rPr>
        <w:t xml:space="preserve">Examples of </w:t>
      </w:r>
      <w:r w:rsidRPr="00E24206">
        <w:rPr>
          <w:rFonts w:ascii="Times New Roman" w:hAnsi="Times New Roman" w:cs="Times New Roman"/>
          <w:i/>
        </w:rPr>
        <w:t>branded houses</w:t>
      </w:r>
      <w:r w:rsidRPr="00E24206">
        <w:rPr>
          <w:rFonts w:ascii="Times New Roman" w:hAnsi="Times New Roman" w:cs="Times New Roman"/>
        </w:rPr>
        <w:t xml:space="preserve"> include many consumer electronics companies such as Apple, Samsung and Sony. </w:t>
      </w:r>
      <w:r w:rsidR="00831727">
        <w:rPr>
          <w:rFonts w:ascii="Times New Roman" w:hAnsi="Times New Roman" w:cs="Times New Roman"/>
        </w:rPr>
        <w:t xml:space="preserve"> </w:t>
      </w:r>
      <w:r w:rsidRPr="00E24206">
        <w:rPr>
          <w:rFonts w:ascii="Times New Roman" w:hAnsi="Times New Roman" w:cs="Times New Roman"/>
        </w:rPr>
        <w:t xml:space="preserve">While individual products like the iPhone and Galaxy tablet may have strong identities, they are all intimately linked with the company’s overall brand. </w:t>
      </w:r>
    </w:p>
    <w:p w:rsidR="00E24206" w:rsidRDefault="00E24206" w:rsidP="00E24206">
      <w:pPr>
        <w:contextualSpacing/>
        <w:rPr>
          <w:rFonts w:ascii="Times New Roman" w:hAnsi="Times New Roman" w:cs="Times New Roman"/>
        </w:rPr>
      </w:pPr>
    </w:p>
    <w:p w:rsidR="00E24206" w:rsidRDefault="00E24206" w:rsidP="00E24206">
      <w:pPr>
        <w:contextualSpacing/>
        <w:rPr>
          <w:rFonts w:ascii="Times New Roman" w:hAnsi="Times New Roman" w:cs="Times New Roman"/>
        </w:rPr>
      </w:pPr>
      <w:r w:rsidRPr="00E24206">
        <w:rPr>
          <w:rFonts w:ascii="Times New Roman" w:hAnsi="Times New Roman" w:cs="Times New Roman"/>
        </w:rPr>
        <w:t xml:space="preserve">The branded house offers the benefit of bringing together multiple products or services under the umbrella of a single, strong brand. </w:t>
      </w:r>
      <w:r w:rsidR="00831727">
        <w:rPr>
          <w:rFonts w:ascii="Times New Roman" w:hAnsi="Times New Roman" w:cs="Times New Roman"/>
        </w:rPr>
        <w:t xml:space="preserve"> </w:t>
      </w:r>
      <w:r w:rsidRPr="00E24206">
        <w:rPr>
          <w:rFonts w:ascii="Times New Roman" w:hAnsi="Times New Roman" w:cs="Times New Roman"/>
        </w:rPr>
        <w:t xml:space="preserve">Individual offerings from the same company may leverage the brand recognition and reputation of that company, even when launching new products or entering new markets. </w:t>
      </w:r>
      <w:r w:rsidR="00831727">
        <w:rPr>
          <w:rFonts w:ascii="Times New Roman" w:hAnsi="Times New Roman" w:cs="Times New Roman"/>
        </w:rPr>
        <w:t xml:space="preserve"> Sony, for example, entered the financial market in Japan utilizing its corporate brand name.  </w:t>
      </w:r>
      <w:r w:rsidR="00336326">
        <w:rPr>
          <w:rFonts w:ascii="Times New Roman" w:hAnsi="Times New Roman" w:cs="Times New Roman"/>
        </w:rPr>
        <w:t xml:space="preserve">Sony Bank and Sony Life Insurance have been well recognized in Japan.  </w:t>
      </w:r>
      <w:r w:rsidRPr="00E24206">
        <w:rPr>
          <w:rFonts w:ascii="Times New Roman" w:hAnsi="Times New Roman" w:cs="Times New Roman"/>
        </w:rPr>
        <w:t xml:space="preserve">The synergy among different units of one company may strengthen each individual unit. </w:t>
      </w:r>
      <w:r w:rsidR="00336326">
        <w:rPr>
          <w:rFonts w:ascii="Times New Roman" w:hAnsi="Times New Roman" w:cs="Times New Roman"/>
        </w:rPr>
        <w:t xml:space="preserve"> </w:t>
      </w:r>
      <w:r w:rsidRPr="00E24206">
        <w:rPr>
          <w:rFonts w:ascii="Times New Roman" w:hAnsi="Times New Roman" w:cs="Times New Roman"/>
        </w:rPr>
        <w:t xml:space="preserve">In this </w:t>
      </w:r>
      <w:r>
        <w:rPr>
          <w:rFonts w:ascii="Times New Roman" w:hAnsi="Times New Roman" w:cs="Times New Roman"/>
        </w:rPr>
        <w:lastRenderedPageBreak/>
        <w:t>structure</w:t>
      </w:r>
      <w:r w:rsidRPr="00E24206">
        <w:rPr>
          <w:rFonts w:ascii="Times New Roman" w:hAnsi="Times New Roman" w:cs="Times New Roman"/>
        </w:rPr>
        <w:t xml:space="preserve"> the whole is greater than the sum of its parts.</w:t>
      </w:r>
      <w:r w:rsidRPr="00E24206">
        <w:rPr>
          <w:rFonts w:ascii="Times New Roman" w:hAnsi="Times New Roman" w:cs="Times New Roman"/>
        </w:rPr>
        <w:br/>
      </w:r>
      <w:r w:rsidRPr="00E24206">
        <w:rPr>
          <w:rFonts w:ascii="Times New Roman" w:hAnsi="Times New Roman" w:cs="Times New Roman"/>
        </w:rPr>
        <w:br/>
        <w:t>In a branded house, all parts of the company must share the same vision a</w:t>
      </w:r>
      <w:r>
        <w:rPr>
          <w:rFonts w:ascii="Times New Roman" w:hAnsi="Times New Roman" w:cs="Times New Roman"/>
        </w:rPr>
        <w:t xml:space="preserve">nd values. </w:t>
      </w:r>
      <w:r w:rsidR="00336326">
        <w:rPr>
          <w:rFonts w:ascii="Times New Roman" w:hAnsi="Times New Roman" w:cs="Times New Roman"/>
        </w:rPr>
        <w:t xml:space="preserve"> </w:t>
      </w:r>
      <w:r>
        <w:rPr>
          <w:rFonts w:ascii="Times New Roman" w:hAnsi="Times New Roman" w:cs="Times New Roman"/>
        </w:rPr>
        <w:t xml:space="preserve">This requires close </w:t>
      </w:r>
      <w:r w:rsidRPr="00E24206">
        <w:rPr>
          <w:rFonts w:ascii="Times New Roman" w:hAnsi="Times New Roman" w:cs="Times New Roman"/>
        </w:rPr>
        <w:t xml:space="preserve">cooperation between various departments and business units. </w:t>
      </w:r>
      <w:r w:rsidR="00336326">
        <w:rPr>
          <w:rFonts w:ascii="Times New Roman" w:hAnsi="Times New Roman" w:cs="Times New Roman"/>
        </w:rPr>
        <w:t xml:space="preserve"> </w:t>
      </w:r>
      <w:r w:rsidRPr="00E24206">
        <w:rPr>
          <w:rFonts w:ascii="Times New Roman" w:hAnsi="Times New Roman" w:cs="Times New Roman"/>
        </w:rPr>
        <w:t xml:space="preserve">This can be a </w:t>
      </w:r>
      <w:r>
        <w:rPr>
          <w:rFonts w:ascii="Times New Roman" w:hAnsi="Times New Roman" w:cs="Times New Roman"/>
        </w:rPr>
        <w:t>disadvantage</w:t>
      </w:r>
      <w:r w:rsidRPr="00E24206">
        <w:rPr>
          <w:rFonts w:ascii="Times New Roman" w:hAnsi="Times New Roman" w:cs="Times New Roman"/>
        </w:rPr>
        <w:t xml:space="preserve"> in some cases, but may also lead to increased customer loyalty, as customers are attracted to the overall brand rather than the brand of an individual product. </w:t>
      </w:r>
      <w:r w:rsidR="00336326">
        <w:rPr>
          <w:rFonts w:ascii="Times New Roman" w:hAnsi="Times New Roman" w:cs="Times New Roman"/>
        </w:rPr>
        <w:t xml:space="preserve"> </w:t>
      </w:r>
      <w:r w:rsidRPr="00E24206">
        <w:rPr>
          <w:rFonts w:ascii="Times New Roman" w:hAnsi="Times New Roman" w:cs="Times New Roman"/>
        </w:rPr>
        <w:t>These customers may be more likely to buy other products from the same company, whereas in a house of brands, customer loyalty is more likely to be tied to individual product brands.</w:t>
      </w:r>
      <w:r w:rsidRPr="00E24206">
        <w:rPr>
          <w:rFonts w:ascii="Times New Roman" w:hAnsi="Times New Roman" w:cs="Times New Roman"/>
        </w:rPr>
        <w:br/>
      </w:r>
      <w:r w:rsidRPr="00E24206">
        <w:rPr>
          <w:rFonts w:ascii="Times New Roman" w:hAnsi="Times New Roman" w:cs="Times New Roman"/>
        </w:rPr>
        <w:br/>
      </w:r>
      <w:r>
        <w:rPr>
          <w:rFonts w:ascii="Times New Roman" w:hAnsi="Times New Roman" w:cs="Times New Roman"/>
        </w:rPr>
        <w:t xml:space="preserve">Other </w:t>
      </w:r>
      <w:r w:rsidRPr="00E24206">
        <w:rPr>
          <w:rFonts w:ascii="Times New Roman" w:hAnsi="Times New Roman" w:cs="Times New Roman"/>
        </w:rPr>
        <w:t xml:space="preserve">disadvantages of a branded house arise from the fact that individual business units do not have their own identity or autonomy. </w:t>
      </w:r>
      <w:r w:rsidR="00336326">
        <w:rPr>
          <w:rFonts w:ascii="Times New Roman" w:hAnsi="Times New Roman" w:cs="Times New Roman"/>
        </w:rPr>
        <w:t xml:space="preserve"> </w:t>
      </w:r>
      <w:r w:rsidRPr="00E24206">
        <w:rPr>
          <w:rFonts w:ascii="Times New Roman" w:hAnsi="Times New Roman" w:cs="Times New Roman"/>
        </w:rPr>
        <w:t xml:space="preserve">Diverse product offerings must all adhere to the same parent brand, which may limit the breadth of marketing efforts. </w:t>
      </w:r>
      <w:r w:rsidR="00336326">
        <w:rPr>
          <w:rFonts w:ascii="Times New Roman" w:hAnsi="Times New Roman" w:cs="Times New Roman"/>
        </w:rPr>
        <w:t xml:space="preserve"> </w:t>
      </w:r>
      <w:r w:rsidRPr="00E24206">
        <w:rPr>
          <w:rFonts w:ascii="Times New Roman" w:hAnsi="Times New Roman" w:cs="Times New Roman"/>
        </w:rPr>
        <w:t>In addition, negative reactions to one aspect of the business may reflect poorly on the entire brand, an effect that can be minimized when a single company maintains distinct brands for each business segment.</w:t>
      </w:r>
      <w:r w:rsidRPr="00E24206">
        <w:rPr>
          <w:rFonts w:ascii="Times New Roman" w:hAnsi="Times New Roman" w:cs="Times New Roman"/>
        </w:rPr>
        <w:br/>
      </w:r>
      <w:r w:rsidRPr="00E24206">
        <w:rPr>
          <w:rFonts w:ascii="Times New Roman" w:hAnsi="Times New Roman" w:cs="Times New Roman"/>
        </w:rPr>
        <w:br/>
        <w:t xml:space="preserve">A branded house strategy is often ideal for small businesses, nonprofit organizations and institutions in markets such as health care, education and finance. </w:t>
      </w:r>
      <w:r w:rsidR="00336326">
        <w:rPr>
          <w:rFonts w:ascii="Times New Roman" w:hAnsi="Times New Roman" w:cs="Times New Roman"/>
        </w:rPr>
        <w:t xml:space="preserve"> </w:t>
      </w:r>
      <w:r w:rsidRPr="00E24206">
        <w:rPr>
          <w:rFonts w:ascii="Times New Roman" w:hAnsi="Times New Roman" w:cs="Times New Roman"/>
        </w:rPr>
        <w:t xml:space="preserve">However, as per the examples cited above, a branded house can often work very well for large corporations as well. </w:t>
      </w:r>
      <w:r w:rsidR="00336326">
        <w:rPr>
          <w:rFonts w:ascii="Times New Roman" w:hAnsi="Times New Roman" w:cs="Times New Roman"/>
        </w:rPr>
        <w:t xml:space="preserve"> </w:t>
      </w:r>
      <w:r w:rsidRPr="00E24206">
        <w:rPr>
          <w:rFonts w:ascii="Times New Roman" w:hAnsi="Times New Roman" w:cs="Times New Roman"/>
        </w:rPr>
        <w:t xml:space="preserve">In fact, the most successful multinational corporations tend to be branded houses, such as Intel, Microsoft, </w:t>
      </w:r>
      <w:r>
        <w:rPr>
          <w:rFonts w:ascii="Times New Roman" w:hAnsi="Times New Roman" w:cs="Times New Roman"/>
        </w:rPr>
        <w:t>McDonalds and IBM.</w:t>
      </w:r>
      <w:r w:rsidRPr="00E24206">
        <w:rPr>
          <w:rFonts w:ascii="Times New Roman" w:hAnsi="Times New Roman" w:cs="Times New Roman"/>
        </w:rPr>
        <w:t> </w:t>
      </w:r>
    </w:p>
    <w:p w:rsidR="00CC5D0B" w:rsidRDefault="00CC5D0B" w:rsidP="00E24206">
      <w:pPr>
        <w:contextualSpacing/>
        <w:rPr>
          <w:rFonts w:ascii="Times New Roman" w:hAnsi="Times New Roman" w:cs="Times New Roman"/>
        </w:rPr>
      </w:pPr>
    </w:p>
    <w:p w:rsidR="00CC5D0B" w:rsidRDefault="00361953" w:rsidP="00E24206">
      <w:pPr>
        <w:contextualSpacing/>
        <w:rPr>
          <w:rFonts w:ascii="Times New Roman" w:hAnsi="Times New Roman" w:cs="Times New Roman"/>
        </w:rPr>
      </w:pPr>
      <w:r w:rsidRPr="00F75F2D">
        <w:rPr>
          <w:rFonts w:ascii="Times New Roman" w:hAnsi="Times New Roman" w:cs="Times New Roman"/>
        </w:rPr>
        <w:t xml:space="preserve">In </w:t>
      </w:r>
      <w:r w:rsidR="00F75F2D" w:rsidRPr="00F75F2D">
        <w:rPr>
          <w:rFonts w:ascii="Times New Roman" w:hAnsi="Times New Roman" w:cs="Times New Roman"/>
        </w:rPr>
        <w:t xml:space="preserve">automobile branding, </w:t>
      </w:r>
      <w:r w:rsidRPr="00F75F2D">
        <w:rPr>
          <w:rFonts w:ascii="Times New Roman" w:hAnsi="Times New Roman" w:cs="Times New Roman"/>
        </w:rPr>
        <w:t xml:space="preserve">emotional factors are as important as rational factors when making a purchasing decision. </w:t>
      </w:r>
      <w:r w:rsidR="00F75F2D" w:rsidRPr="00F75F2D">
        <w:rPr>
          <w:rFonts w:ascii="Times New Roman" w:hAnsi="Times New Roman" w:cs="Times New Roman"/>
        </w:rPr>
        <w:t xml:space="preserve"> It is difficult for consumers to understand the positioning of </w:t>
      </w:r>
      <w:proofErr w:type="gramStart"/>
      <w:r w:rsidR="00F75F2D" w:rsidRPr="00F75F2D">
        <w:rPr>
          <w:rFonts w:ascii="Times New Roman" w:hAnsi="Times New Roman" w:cs="Times New Roman"/>
        </w:rPr>
        <w:t>a</w:t>
      </w:r>
      <w:proofErr w:type="gramEnd"/>
      <w:r w:rsidR="00F75F2D" w:rsidRPr="00F75F2D">
        <w:rPr>
          <w:rFonts w:ascii="Times New Roman" w:hAnsi="Times New Roman" w:cs="Times New Roman"/>
        </w:rPr>
        <w:t xml:space="preserve"> </w:t>
      </w:r>
      <w:r w:rsidR="00F75F2D">
        <w:rPr>
          <w:rFonts w:ascii="Times New Roman" w:hAnsi="Times New Roman" w:cs="Times New Roman"/>
        </w:rPr>
        <w:t xml:space="preserve">automobile </w:t>
      </w:r>
      <w:r w:rsidR="00F75F2D" w:rsidRPr="00F75F2D">
        <w:rPr>
          <w:rFonts w:ascii="Times New Roman" w:hAnsi="Times New Roman" w:cs="Times New Roman"/>
        </w:rPr>
        <w:t>brand if it is priced</w:t>
      </w:r>
      <w:r w:rsidRPr="00F75F2D">
        <w:rPr>
          <w:rFonts w:ascii="Times New Roman" w:hAnsi="Times New Roman" w:cs="Times New Roman"/>
        </w:rPr>
        <w:t xml:space="preserve"> less</w:t>
      </w:r>
      <w:r w:rsidR="00F75F2D" w:rsidRPr="00F75F2D">
        <w:rPr>
          <w:rFonts w:ascii="Times New Roman" w:hAnsi="Times New Roman" w:cs="Times New Roman"/>
        </w:rPr>
        <w:t xml:space="preserve"> than $10,000 and over $100,000.  Having one corporate brand umbrella for such a large segment is not considered a wise </w:t>
      </w:r>
      <w:r w:rsidR="00F75F2D">
        <w:rPr>
          <w:rFonts w:ascii="Times New Roman" w:hAnsi="Times New Roman" w:cs="Times New Roman"/>
        </w:rPr>
        <w:t xml:space="preserve">branding </w:t>
      </w:r>
      <w:r w:rsidR="00F75F2D" w:rsidRPr="00F75F2D">
        <w:rPr>
          <w:rFonts w:ascii="Times New Roman" w:hAnsi="Times New Roman" w:cs="Times New Roman"/>
        </w:rPr>
        <w:t>strategy.</w:t>
      </w:r>
      <w:r w:rsidRPr="00F75F2D">
        <w:rPr>
          <w:rFonts w:ascii="Times New Roman" w:hAnsi="Times New Roman" w:cs="Times New Roman"/>
        </w:rPr>
        <w:t xml:space="preserve">  Volkswagen, for example, withdrew its high-end model, Phaeton, which cost around $100,000 from the North American market.  The luxury vehicle could not share the same brand with Golf or Beetle.</w:t>
      </w:r>
      <w:r>
        <w:rPr>
          <w:rFonts w:ascii="Times New Roman" w:hAnsi="Times New Roman" w:cs="Times New Roman"/>
        </w:rPr>
        <w:t xml:space="preserve"> </w:t>
      </w:r>
    </w:p>
    <w:p w:rsidR="006B017E" w:rsidRDefault="006B017E" w:rsidP="00F77F3F">
      <w:pPr>
        <w:contextualSpacing/>
        <w:rPr>
          <w:rFonts w:ascii="Times New Roman" w:hAnsi="Times New Roman" w:cs="Times New Roman"/>
          <w:b/>
        </w:rPr>
      </w:pPr>
    </w:p>
    <w:p w:rsidR="00DD12F9" w:rsidRPr="00F75F2D" w:rsidRDefault="00DD12F9" w:rsidP="0011210F">
      <w:pPr>
        <w:pStyle w:val="ListParagraph"/>
        <w:numPr>
          <w:ilvl w:val="0"/>
          <w:numId w:val="44"/>
        </w:numPr>
        <w:ind w:left="450" w:hanging="450"/>
        <w:rPr>
          <w:rFonts w:ascii="Times New Roman" w:hAnsi="Times New Roman" w:cs="Times New Roman"/>
          <w:b/>
        </w:rPr>
      </w:pPr>
      <w:r w:rsidRPr="00F75F2D">
        <w:rPr>
          <w:rFonts w:ascii="Times New Roman" w:hAnsi="Times New Roman" w:cs="Times New Roman"/>
        </w:rPr>
        <w:t xml:space="preserve">Please refer to </w:t>
      </w:r>
      <w:r w:rsidR="0011210F" w:rsidRPr="00F75F2D">
        <w:rPr>
          <w:rFonts w:ascii="Times New Roman" w:hAnsi="Times New Roman" w:cs="Times New Roman"/>
        </w:rPr>
        <w:t>the Additional Pedagogical Materials at the end of this</w:t>
      </w:r>
      <w:r w:rsidRPr="00F75F2D">
        <w:rPr>
          <w:rFonts w:ascii="Times New Roman" w:hAnsi="Times New Roman" w:cs="Times New Roman"/>
        </w:rPr>
        <w:t xml:space="preserve"> Teaching Note for further discussion.</w:t>
      </w:r>
    </w:p>
    <w:p w:rsidR="006B017E" w:rsidRPr="00F77F3F" w:rsidRDefault="006B017E" w:rsidP="00F77F3F">
      <w:pPr>
        <w:contextualSpacing/>
        <w:rPr>
          <w:rFonts w:ascii="Times New Roman" w:hAnsi="Times New Roman" w:cs="Times New Roman"/>
          <w:b/>
        </w:rPr>
      </w:pPr>
    </w:p>
    <w:p w:rsidR="004718F7" w:rsidRDefault="004718F7" w:rsidP="00A56A71">
      <w:pPr>
        <w:pStyle w:val="ListParagraph"/>
        <w:numPr>
          <w:ilvl w:val="0"/>
          <w:numId w:val="34"/>
        </w:numPr>
        <w:ind w:left="270"/>
        <w:rPr>
          <w:rFonts w:ascii="Times New Roman" w:eastAsia="Calibri" w:hAnsi="Times New Roman" w:cs="Times New Roman"/>
          <w:iCs/>
        </w:rPr>
      </w:pPr>
      <w:r w:rsidRPr="00B510BE">
        <w:rPr>
          <w:rFonts w:ascii="Times New Roman" w:eastAsia="Calibri" w:hAnsi="Times New Roman" w:cs="Times New Roman"/>
          <w:iCs/>
        </w:rPr>
        <w:t xml:space="preserve">Describe the concept of brand equity.  </w:t>
      </w:r>
      <w:r>
        <w:rPr>
          <w:rFonts w:ascii="Times New Roman" w:eastAsia="Calibri" w:hAnsi="Times New Roman" w:cs="Times New Roman"/>
          <w:iCs/>
        </w:rPr>
        <w:t>The five categories of assets that underlie brand equity discussed in the case are: brand loyalty, name awareness, perceived quality, brand associations in addition to quality, and other proprietary assets.  Please describe each as it might apply to re-launching the Datsun name.</w:t>
      </w:r>
      <w:r w:rsidRPr="004718F7">
        <w:rPr>
          <w:rFonts w:ascii="Times New Roman" w:eastAsia="Calibri" w:hAnsi="Times New Roman" w:cs="Times New Roman"/>
          <w:iCs/>
        </w:rPr>
        <w:t xml:space="preserve"> </w:t>
      </w:r>
      <w:r w:rsidR="00336326">
        <w:rPr>
          <w:rFonts w:ascii="Times New Roman" w:eastAsia="Calibri" w:hAnsi="Times New Roman" w:cs="Times New Roman"/>
          <w:iCs/>
        </w:rPr>
        <w:t xml:space="preserve"> </w:t>
      </w:r>
      <w:r w:rsidRPr="004718F7">
        <w:rPr>
          <w:rFonts w:ascii="Times New Roman" w:eastAsia="Calibri" w:hAnsi="Times New Roman" w:cs="Times New Roman"/>
          <w:iCs/>
        </w:rPr>
        <w:t>Discuss the role of assets and skills that relate to brand equity.</w:t>
      </w:r>
      <w:r w:rsidR="00F12123">
        <w:rPr>
          <w:rFonts w:ascii="Times New Roman" w:eastAsia="Calibri" w:hAnsi="Times New Roman" w:cs="Times New Roman"/>
          <w:iCs/>
        </w:rPr>
        <w:t xml:space="preserve"> (LO2</w:t>
      </w:r>
      <w:r w:rsidR="000E41EB">
        <w:rPr>
          <w:rFonts w:ascii="Times New Roman" w:eastAsia="Calibri" w:hAnsi="Times New Roman" w:cs="Times New Roman"/>
          <w:iCs/>
        </w:rPr>
        <w:t>)</w:t>
      </w:r>
    </w:p>
    <w:p w:rsidR="00E31FB9" w:rsidRPr="004718F7" w:rsidRDefault="00E31FB9" w:rsidP="004718F7">
      <w:pPr>
        <w:pStyle w:val="ListParagraph"/>
        <w:ind w:left="1080"/>
        <w:rPr>
          <w:rFonts w:ascii="Times New Roman" w:eastAsia="Calibri" w:hAnsi="Times New Roman" w:cs="Times New Roman"/>
          <w:iCs/>
        </w:rPr>
      </w:pPr>
    </w:p>
    <w:p w:rsidR="0008656B" w:rsidRPr="0008656B" w:rsidRDefault="0008656B" w:rsidP="0008656B">
      <w:pPr>
        <w:rPr>
          <w:rFonts w:ascii="Times New Roman" w:eastAsia="Calibri" w:hAnsi="Times New Roman" w:cs="Times New Roman"/>
          <w:iCs/>
        </w:rPr>
      </w:pPr>
      <w:r w:rsidRPr="0008656B">
        <w:rPr>
          <w:rFonts w:ascii="Times New Roman" w:eastAsia="Calibri" w:hAnsi="Times New Roman" w:cs="Times New Roman"/>
          <w:iCs/>
        </w:rPr>
        <w:t xml:space="preserve">According to David </w:t>
      </w:r>
      <w:proofErr w:type="spellStart"/>
      <w:r w:rsidRPr="0008656B">
        <w:rPr>
          <w:rFonts w:ascii="Times New Roman" w:eastAsia="Calibri" w:hAnsi="Times New Roman" w:cs="Times New Roman"/>
          <w:iCs/>
        </w:rPr>
        <w:t>Aaker</w:t>
      </w:r>
      <w:proofErr w:type="spellEnd"/>
      <w:r w:rsidRPr="0008656B">
        <w:rPr>
          <w:rFonts w:ascii="Times New Roman" w:eastAsia="Calibri" w:hAnsi="Times New Roman" w:cs="Times New Roman"/>
          <w:iCs/>
        </w:rPr>
        <w:t xml:space="preserve">, in the book </w:t>
      </w:r>
      <w:r w:rsidRPr="0008656B">
        <w:rPr>
          <w:rFonts w:ascii="Times New Roman" w:eastAsia="Calibri" w:hAnsi="Times New Roman" w:cs="Times New Roman"/>
          <w:i/>
          <w:iCs/>
        </w:rPr>
        <w:t>Managing Brand Equity</w:t>
      </w:r>
      <w:r w:rsidRPr="0008656B">
        <w:rPr>
          <w:rFonts w:ascii="Times New Roman" w:eastAsia="Calibri" w:hAnsi="Times New Roman" w:cs="Times New Roman"/>
          <w:iCs/>
        </w:rPr>
        <w:t xml:space="preserve">, “brand equity is a set of brand assets and liabilities that are linked to the brand, its name and </w:t>
      </w:r>
      <w:r w:rsidR="00E767A7">
        <w:rPr>
          <w:rFonts w:ascii="Times New Roman" w:eastAsia="Calibri" w:hAnsi="Times New Roman" w:cs="Times New Roman"/>
          <w:iCs/>
        </w:rPr>
        <w:t xml:space="preserve">its </w:t>
      </w:r>
      <w:r w:rsidRPr="0008656B">
        <w:rPr>
          <w:rFonts w:ascii="Times New Roman" w:eastAsia="Calibri" w:hAnsi="Times New Roman" w:cs="Times New Roman"/>
          <w:iCs/>
        </w:rPr>
        <w:t>symbol, that add to or subtract from the value p</w:t>
      </w:r>
      <w:r w:rsidR="00E767A7">
        <w:rPr>
          <w:rFonts w:ascii="Times New Roman" w:eastAsia="Calibri" w:hAnsi="Times New Roman" w:cs="Times New Roman"/>
          <w:iCs/>
        </w:rPr>
        <w:t>rovided by a product or service.”</w:t>
      </w:r>
    </w:p>
    <w:p w:rsidR="00E767A7" w:rsidRDefault="00E767A7" w:rsidP="0008656B">
      <w:pPr>
        <w:rPr>
          <w:rFonts w:ascii="Times New Roman" w:eastAsia="Calibri" w:hAnsi="Times New Roman" w:cs="Times New Roman"/>
          <w:iCs/>
        </w:rPr>
      </w:pPr>
    </w:p>
    <w:p w:rsidR="0008656B" w:rsidRPr="0008656B" w:rsidRDefault="0008656B" w:rsidP="0008656B">
      <w:pPr>
        <w:rPr>
          <w:rFonts w:ascii="Times New Roman" w:eastAsia="Calibri" w:hAnsi="Times New Roman" w:cs="Times New Roman"/>
          <w:iCs/>
        </w:rPr>
      </w:pPr>
      <w:r w:rsidRPr="0008656B">
        <w:rPr>
          <w:rFonts w:ascii="Times New Roman" w:eastAsia="Calibri" w:hAnsi="Times New Roman" w:cs="Times New Roman"/>
          <w:iCs/>
        </w:rPr>
        <w:t xml:space="preserve">An intangible asset is the </w:t>
      </w:r>
      <w:r w:rsidRPr="0008656B">
        <w:rPr>
          <w:rFonts w:ascii="Times New Roman" w:eastAsia="Calibri" w:hAnsi="Times New Roman" w:cs="Times New Roman"/>
          <w:i/>
          <w:iCs/>
        </w:rPr>
        <w:t>equity</w:t>
      </w:r>
      <w:r w:rsidRPr="0008656B">
        <w:rPr>
          <w:rFonts w:ascii="Times New Roman" w:eastAsia="Calibri" w:hAnsi="Times New Roman" w:cs="Times New Roman"/>
          <w:iCs/>
        </w:rPr>
        <w:t xml:space="preserve"> represented by brand name. </w:t>
      </w:r>
      <w:r w:rsidR="00336326">
        <w:rPr>
          <w:rFonts w:ascii="Times New Roman" w:eastAsia="Calibri" w:hAnsi="Times New Roman" w:cs="Times New Roman"/>
          <w:iCs/>
        </w:rPr>
        <w:t xml:space="preserve"> </w:t>
      </w:r>
      <w:r w:rsidRPr="0008656B">
        <w:rPr>
          <w:rFonts w:ascii="Times New Roman" w:eastAsia="Calibri" w:hAnsi="Times New Roman" w:cs="Times New Roman"/>
          <w:iCs/>
        </w:rPr>
        <w:t>For many businesses, the brand name and what it represents is its most important asset because brand equity is the basis of competitive advantage and of future earning streams.</w:t>
      </w:r>
    </w:p>
    <w:p w:rsidR="0008656B" w:rsidRPr="0008656B" w:rsidRDefault="0008656B" w:rsidP="0008656B">
      <w:pPr>
        <w:rPr>
          <w:rFonts w:ascii="Times New Roman" w:eastAsia="Calibri" w:hAnsi="Times New Roman" w:cs="Times New Roman"/>
          <w:iCs/>
        </w:rPr>
      </w:pPr>
    </w:p>
    <w:p w:rsidR="00156F4E" w:rsidRDefault="00156F4E">
      <w:pPr>
        <w:rPr>
          <w:rFonts w:ascii="Times New Roman" w:eastAsia="Calibri" w:hAnsi="Times New Roman" w:cs="Times New Roman"/>
          <w:iCs/>
        </w:rPr>
      </w:pPr>
      <w:r>
        <w:rPr>
          <w:rFonts w:ascii="Times New Roman" w:eastAsia="Calibri" w:hAnsi="Times New Roman" w:cs="Times New Roman"/>
          <w:iCs/>
        </w:rPr>
        <w:lastRenderedPageBreak/>
        <w:t>The dimensions that make up the notion of brand equity can be described into five categories and apply to Nissan as follows:</w:t>
      </w:r>
    </w:p>
    <w:p w:rsidR="00156F4E" w:rsidRDefault="00156F4E">
      <w:pPr>
        <w:rPr>
          <w:rFonts w:ascii="Times New Roman" w:eastAsia="Calibri" w:hAnsi="Times New Roman" w:cs="Times New Roman"/>
          <w:iCs/>
        </w:rPr>
      </w:pPr>
    </w:p>
    <w:p w:rsidR="002B6EF8" w:rsidRDefault="00156F4E">
      <w:pPr>
        <w:rPr>
          <w:rFonts w:ascii="Times New Roman" w:eastAsia="Calibri" w:hAnsi="Times New Roman" w:cs="Times New Roman"/>
          <w:i/>
          <w:iCs/>
        </w:rPr>
      </w:pPr>
      <w:r w:rsidRPr="00E31FB9">
        <w:rPr>
          <w:rFonts w:ascii="Times New Roman" w:eastAsia="Calibri" w:hAnsi="Times New Roman" w:cs="Times New Roman"/>
          <w:i/>
          <w:iCs/>
        </w:rPr>
        <w:t>Brand Loyalty</w:t>
      </w:r>
      <w:r w:rsidR="00CC6AC1">
        <w:rPr>
          <w:rFonts w:ascii="Times New Roman" w:eastAsia="Calibri" w:hAnsi="Times New Roman" w:cs="Times New Roman"/>
          <w:i/>
          <w:iCs/>
        </w:rPr>
        <w:t xml:space="preserve">. </w:t>
      </w:r>
    </w:p>
    <w:p w:rsidR="00156F4E" w:rsidRPr="00CC6AC1" w:rsidRDefault="00CC6AC1">
      <w:pPr>
        <w:rPr>
          <w:rFonts w:ascii="Times New Roman" w:eastAsia="Calibri" w:hAnsi="Times New Roman" w:cs="Times New Roman"/>
          <w:iCs/>
        </w:rPr>
      </w:pPr>
      <w:r>
        <w:rPr>
          <w:rFonts w:ascii="Times New Roman" w:eastAsia="Calibri" w:hAnsi="Times New Roman" w:cs="Times New Roman"/>
          <w:iCs/>
        </w:rPr>
        <w:t xml:space="preserve">An </w:t>
      </w:r>
      <w:r w:rsidRPr="00CC6AC1">
        <w:rPr>
          <w:rFonts w:ascii="Times New Roman" w:eastAsia="Calibri" w:hAnsi="Times New Roman" w:cs="Times New Roman"/>
          <w:iCs/>
        </w:rPr>
        <w:t>installed customer base has the customer acquisition investments largely in its past</w:t>
      </w:r>
      <w:r>
        <w:rPr>
          <w:rFonts w:ascii="Times New Roman" w:eastAsia="Calibri" w:hAnsi="Times New Roman" w:cs="Times New Roman"/>
          <w:iCs/>
        </w:rPr>
        <w:t xml:space="preserve"> and this makes an established brand more valuable. </w:t>
      </w:r>
      <w:r w:rsidR="001320A5">
        <w:rPr>
          <w:rFonts w:ascii="Times New Roman" w:eastAsia="Calibri" w:hAnsi="Times New Roman" w:cs="Times New Roman"/>
          <w:iCs/>
        </w:rPr>
        <w:t xml:space="preserve"> </w:t>
      </w:r>
      <w:r w:rsidRPr="00CC6AC1">
        <w:rPr>
          <w:rFonts w:ascii="Times New Roman" w:eastAsia="Calibri" w:hAnsi="Times New Roman" w:cs="Times New Roman"/>
          <w:iCs/>
        </w:rPr>
        <w:t>The loyalty of the customer base reduces the vulne</w:t>
      </w:r>
      <w:r>
        <w:rPr>
          <w:rFonts w:ascii="Times New Roman" w:eastAsia="Calibri" w:hAnsi="Times New Roman" w:cs="Times New Roman"/>
          <w:iCs/>
        </w:rPr>
        <w:t>rability to competitive action</w:t>
      </w:r>
      <w:r w:rsidR="00E767A7">
        <w:rPr>
          <w:rFonts w:ascii="Times New Roman" w:eastAsia="Calibri" w:hAnsi="Times New Roman" w:cs="Times New Roman"/>
          <w:iCs/>
        </w:rPr>
        <w:t>.</w:t>
      </w:r>
      <w:r w:rsidR="001320A5">
        <w:rPr>
          <w:rFonts w:ascii="Times New Roman" w:eastAsia="Calibri" w:hAnsi="Times New Roman" w:cs="Times New Roman"/>
          <w:iCs/>
        </w:rPr>
        <w:t xml:space="preserve"> </w:t>
      </w:r>
      <w:r>
        <w:rPr>
          <w:rFonts w:ascii="Times New Roman" w:eastAsia="Calibri" w:hAnsi="Times New Roman" w:cs="Times New Roman"/>
          <w:iCs/>
        </w:rPr>
        <w:t xml:space="preserve"> C</w:t>
      </w:r>
      <w:r w:rsidRPr="00CC6AC1">
        <w:rPr>
          <w:rFonts w:ascii="Times New Roman" w:eastAsia="Calibri" w:hAnsi="Times New Roman" w:cs="Times New Roman"/>
          <w:iCs/>
        </w:rPr>
        <w:t>ompetitors may be discouraged from spending re</w:t>
      </w:r>
      <w:r w:rsidR="00E767A7">
        <w:rPr>
          <w:rFonts w:ascii="Times New Roman" w:eastAsia="Calibri" w:hAnsi="Times New Roman" w:cs="Times New Roman"/>
          <w:iCs/>
        </w:rPr>
        <w:t xml:space="preserve">sources to satisfied customers because of the cost. </w:t>
      </w:r>
      <w:r w:rsidR="00413FC3">
        <w:rPr>
          <w:rFonts w:ascii="Times New Roman" w:eastAsia="Calibri" w:hAnsi="Times New Roman" w:cs="Times New Roman"/>
          <w:iCs/>
        </w:rPr>
        <w:t xml:space="preserve"> </w:t>
      </w:r>
      <w:r w:rsidRPr="00CC6AC1">
        <w:rPr>
          <w:rFonts w:ascii="Times New Roman" w:eastAsia="Calibri" w:hAnsi="Times New Roman" w:cs="Times New Roman"/>
          <w:iCs/>
        </w:rPr>
        <w:t xml:space="preserve">Higher loyalty means greater trade leverage. </w:t>
      </w:r>
    </w:p>
    <w:p w:rsidR="00156F4E" w:rsidRPr="00413FC3" w:rsidRDefault="00156F4E">
      <w:pPr>
        <w:rPr>
          <w:rFonts w:ascii="Times New Roman" w:eastAsia="Calibri" w:hAnsi="Times New Roman" w:cs="Times New Roman"/>
          <w:iCs/>
        </w:rPr>
      </w:pPr>
    </w:p>
    <w:p w:rsidR="00CC6AC1" w:rsidRPr="002B6EF8" w:rsidRDefault="00E767A7">
      <w:pPr>
        <w:rPr>
          <w:rFonts w:ascii="Times New Roman" w:eastAsia="Calibri" w:hAnsi="Times New Roman" w:cs="Times New Roman"/>
          <w:iCs/>
        </w:rPr>
      </w:pPr>
      <w:r>
        <w:rPr>
          <w:rFonts w:ascii="Times New Roman" w:eastAsia="Calibri" w:hAnsi="Times New Roman" w:cs="Times New Roman"/>
          <w:iCs/>
        </w:rPr>
        <w:t>For Nissan, the Datsun name has</w:t>
      </w:r>
      <w:r w:rsidR="00CC6AC1" w:rsidRPr="002B6EF8">
        <w:rPr>
          <w:rFonts w:ascii="Times New Roman" w:eastAsia="Calibri" w:hAnsi="Times New Roman" w:cs="Times New Roman"/>
          <w:iCs/>
        </w:rPr>
        <w:t xml:space="preserve"> no existing equity in the </w:t>
      </w:r>
      <w:r w:rsidR="00AA538C">
        <w:rPr>
          <w:rFonts w:ascii="Times New Roman" w:eastAsia="Calibri" w:hAnsi="Times New Roman" w:cs="Times New Roman"/>
          <w:iCs/>
        </w:rPr>
        <w:t>emerging markets</w:t>
      </w:r>
      <w:r w:rsidR="00CC6AC1" w:rsidRPr="002B6EF8">
        <w:rPr>
          <w:rFonts w:ascii="Times New Roman" w:eastAsia="Calibri" w:hAnsi="Times New Roman" w:cs="Times New Roman"/>
          <w:iCs/>
        </w:rPr>
        <w:t>.</w:t>
      </w:r>
      <w:r w:rsidR="002B6EF8" w:rsidRPr="002B6EF8">
        <w:rPr>
          <w:rFonts w:ascii="Times New Roman" w:eastAsia="Calibri" w:hAnsi="Times New Roman" w:cs="Times New Roman"/>
          <w:iCs/>
        </w:rPr>
        <w:t xml:space="preserve"> </w:t>
      </w:r>
      <w:r w:rsidR="00413FC3">
        <w:rPr>
          <w:rFonts w:ascii="Times New Roman" w:eastAsia="Calibri" w:hAnsi="Times New Roman" w:cs="Times New Roman"/>
          <w:iCs/>
        </w:rPr>
        <w:t xml:space="preserve"> </w:t>
      </w:r>
      <w:r w:rsidR="002B6EF8" w:rsidRPr="002B6EF8">
        <w:rPr>
          <w:rFonts w:ascii="Times New Roman" w:eastAsia="Calibri" w:hAnsi="Times New Roman" w:cs="Times New Roman"/>
          <w:iCs/>
        </w:rPr>
        <w:t>This means that when it comes to brand loyalty th</w:t>
      </w:r>
      <w:r w:rsidR="00FA3B39">
        <w:rPr>
          <w:rFonts w:ascii="Times New Roman" w:eastAsia="Calibri" w:hAnsi="Times New Roman" w:cs="Times New Roman"/>
          <w:iCs/>
        </w:rPr>
        <w:t>ey had no competitive advantage.</w:t>
      </w:r>
      <w:r>
        <w:rPr>
          <w:rFonts w:ascii="Times New Roman" w:eastAsia="Calibri" w:hAnsi="Times New Roman" w:cs="Times New Roman"/>
          <w:iCs/>
        </w:rPr>
        <w:t xml:space="preserve">  It is launching an unknown brand in the marketplace. </w:t>
      </w:r>
      <w:r w:rsidR="00413FC3">
        <w:rPr>
          <w:rFonts w:ascii="Times New Roman" w:eastAsia="Calibri" w:hAnsi="Times New Roman" w:cs="Times New Roman"/>
          <w:iCs/>
        </w:rPr>
        <w:t xml:space="preserve"> </w:t>
      </w:r>
      <w:r>
        <w:rPr>
          <w:rFonts w:ascii="Times New Roman" w:eastAsia="Calibri" w:hAnsi="Times New Roman" w:cs="Times New Roman"/>
          <w:iCs/>
        </w:rPr>
        <w:t xml:space="preserve">In the U.S. and Japan, Datsun had some equity as consumers were familiar with the brand, </w:t>
      </w:r>
      <w:r w:rsidR="00517702">
        <w:rPr>
          <w:rFonts w:ascii="Times New Roman" w:eastAsia="Calibri" w:hAnsi="Times New Roman" w:cs="Times New Roman"/>
          <w:iCs/>
        </w:rPr>
        <w:t xml:space="preserve">but </w:t>
      </w:r>
      <w:r>
        <w:rPr>
          <w:rFonts w:ascii="Times New Roman" w:eastAsia="Calibri" w:hAnsi="Times New Roman" w:cs="Times New Roman"/>
          <w:iCs/>
        </w:rPr>
        <w:t xml:space="preserve">Datsun cars were not sold and did not </w:t>
      </w:r>
      <w:r w:rsidR="00517702">
        <w:rPr>
          <w:rFonts w:ascii="Times New Roman" w:eastAsia="Calibri" w:hAnsi="Times New Roman" w:cs="Times New Roman"/>
          <w:iCs/>
        </w:rPr>
        <w:t xml:space="preserve">and could not </w:t>
      </w:r>
      <w:r>
        <w:rPr>
          <w:rFonts w:ascii="Times New Roman" w:eastAsia="Calibri" w:hAnsi="Times New Roman" w:cs="Times New Roman"/>
          <w:iCs/>
        </w:rPr>
        <w:t xml:space="preserve">have brand loyalty. </w:t>
      </w:r>
    </w:p>
    <w:p w:rsidR="002B6EF8" w:rsidRPr="00413FC3" w:rsidRDefault="002B6EF8">
      <w:pPr>
        <w:rPr>
          <w:rFonts w:ascii="Times New Roman" w:eastAsia="Calibri" w:hAnsi="Times New Roman" w:cs="Times New Roman"/>
          <w:iCs/>
        </w:rPr>
      </w:pPr>
    </w:p>
    <w:p w:rsidR="002B6EF8" w:rsidRDefault="00156F4E">
      <w:pPr>
        <w:rPr>
          <w:rFonts w:ascii="Times New Roman" w:eastAsia="Calibri" w:hAnsi="Times New Roman" w:cs="Times New Roman"/>
          <w:i/>
          <w:iCs/>
        </w:rPr>
      </w:pPr>
      <w:r w:rsidRPr="00E31FB9">
        <w:rPr>
          <w:rFonts w:ascii="Times New Roman" w:eastAsia="Calibri" w:hAnsi="Times New Roman" w:cs="Times New Roman"/>
          <w:i/>
          <w:iCs/>
        </w:rPr>
        <w:t>Name Awareness</w:t>
      </w:r>
      <w:r w:rsidR="002B6EF8">
        <w:rPr>
          <w:rFonts w:ascii="Times New Roman" w:eastAsia="Calibri" w:hAnsi="Times New Roman" w:cs="Times New Roman"/>
          <w:i/>
          <w:iCs/>
        </w:rPr>
        <w:t xml:space="preserve">: </w:t>
      </w:r>
    </w:p>
    <w:p w:rsidR="00156F4E" w:rsidRPr="002B6EF8" w:rsidRDefault="002B6EF8">
      <w:pPr>
        <w:rPr>
          <w:rFonts w:ascii="Times New Roman" w:eastAsia="Calibri" w:hAnsi="Times New Roman" w:cs="Times New Roman"/>
          <w:iCs/>
        </w:rPr>
      </w:pPr>
      <w:r>
        <w:rPr>
          <w:rFonts w:ascii="Times New Roman" w:eastAsia="Calibri" w:hAnsi="Times New Roman" w:cs="Times New Roman"/>
          <w:iCs/>
        </w:rPr>
        <w:t>P</w:t>
      </w:r>
      <w:r w:rsidR="00E767A7">
        <w:rPr>
          <w:rFonts w:ascii="Times New Roman" w:eastAsia="Calibri" w:hAnsi="Times New Roman" w:cs="Times New Roman"/>
          <w:iCs/>
        </w:rPr>
        <w:t>eople often purchase</w:t>
      </w:r>
      <w:r w:rsidRPr="002B6EF8">
        <w:rPr>
          <w:rFonts w:ascii="Times New Roman" w:eastAsia="Calibri" w:hAnsi="Times New Roman" w:cs="Times New Roman"/>
          <w:iCs/>
        </w:rPr>
        <w:t xml:space="preserve"> a familiar brand because they’re comfortable with the familiar. There may be an assumption that a b</w:t>
      </w:r>
      <w:r w:rsidR="00517702">
        <w:rPr>
          <w:rFonts w:ascii="Times New Roman" w:eastAsia="Calibri" w:hAnsi="Times New Roman" w:cs="Times New Roman"/>
          <w:iCs/>
        </w:rPr>
        <w:t xml:space="preserve">rand is familiar or reliable or </w:t>
      </w:r>
      <w:r w:rsidRPr="002B6EF8">
        <w:rPr>
          <w:rFonts w:ascii="Times New Roman" w:eastAsia="Calibri" w:hAnsi="Times New Roman" w:cs="Times New Roman"/>
          <w:iCs/>
        </w:rPr>
        <w:t>reasonable quality</w:t>
      </w:r>
      <w:r w:rsidR="00E767A7">
        <w:rPr>
          <w:rFonts w:ascii="Times New Roman" w:eastAsia="Calibri" w:hAnsi="Times New Roman" w:cs="Times New Roman"/>
          <w:iCs/>
        </w:rPr>
        <w:t>,</w:t>
      </w:r>
      <w:r w:rsidRPr="002B6EF8">
        <w:rPr>
          <w:rFonts w:ascii="Times New Roman" w:eastAsia="Calibri" w:hAnsi="Times New Roman" w:cs="Times New Roman"/>
          <w:iCs/>
        </w:rPr>
        <w:t xml:space="preserve"> etc.</w:t>
      </w:r>
      <w:r w:rsidR="00FA3B39">
        <w:rPr>
          <w:rFonts w:ascii="Times New Roman" w:eastAsia="Calibri" w:hAnsi="Times New Roman" w:cs="Times New Roman"/>
          <w:iCs/>
        </w:rPr>
        <w:t xml:space="preserve"> </w:t>
      </w:r>
      <w:r w:rsidR="00413FC3">
        <w:rPr>
          <w:rFonts w:ascii="Times New Roman" w:eastAsia="Calibri" w:hAnsi="Times New Roman" w:cs="Times New Roman"/>
          <w:iCs/>
        </w:rPr>
        <w:t xml:space="preserve"> </w:t>
      </w:r>
      <w:r w:rsidR="00FA3B39">
        <w:rPr>
          <w:rFonts w:ascii="Times New Roman" w:eastAsia="Calibri" w:hAnsi="Times New Roman" w:cs="Times New Roman"/>
          <w:iCs/>
        </w:rPr>
        <w:t>A r</w:t>
      </w:r>
      <w:r w:rsidRPr="002B6EF8">
        <w:rPr>
          <w:rFonts w:ascii="Times New Roman" w:eastAsia="Calibri" w:hAnsi="Times New Roman" w:cs="Times New Roman"/>
          <w:iCs/>
        </w:rPr>
        <w:t xml:space="preserve">ecognized brand </w:t>
      </w:r>
      <w:r w:rsidR="00E767A7">
        <w:rPr>
          <w:rFonts w:ascii="Times New Roman" w:eastAsia="Calibri" w:hAnsi="Times New Roman" w:cs="Times New Roman"/>
          <w:iCs/>
        </w:rPr>
        <w:t xml:space="preserve">name </w:t>
      </w:r>
      <w:r w:rsidRPr="002B6EF8">
        <w:rPr>
          <w:rFonts w:ascii="Times New Roman" w:eastAsia="Calibri" w:hAnsi="Times New Roman" w:cs="Times New Roman"/>
          <w:iCs/>
        </w:rPr>
        <w:t>will often be selected over an unknown brand.</w:t>
      </w:r>
    </w:p>
    <w:p w:rsidR="002B6EF8" w:rsidRPr="002B6EF8" w:rsidRDefault="002B6EF8">
      <w:pPr>
        <w:rPr>
          <w:rFonts w:ascii="Times New Roman" w:eastAsia="Calibri" w:hAnsi="Times New Roman" w:cs="Times New Roman"/>
          <w:iCs/>
        </w:rPr>
      </w:pPr>
    </w:p>
    <w:p w:rsidR="00517702" w:rsidRDefault="002B6EF8">
      <w:pPr>
        <w:rPr>
          <w:rFonts w:ascii="Times New Roman" w:eastAsia="Calibri" w:hAnsi="Times New Roman" w:cs="Times New Roman"/>
          <w:iCs/>
        </w:rPr>
      </w:pPr>
      <w:r w:rsidRPr="002B6EF8">
        <w:rPr>
          <w:rFonts w:ascii="Times New Roman" w:eastAsia="Calibri" w:hAnsi="Times New Roman" w:cs="Times New Roman"/>
          <w:iCs/>
        </w:rPr>
        <w:t xml:space="preserve">In </w:t>
      </w:r>
      <w:r w:rsidR="00FA3B39">
        <w:rPr>
          <w:rFonts w:ascii="Times New Roman" w:eastAsia="Calibri" w:hAnsi="Times New Roman" w:cs="Times New Roman"/>
          <w:iCs/>
        </w:rPr>
        <w:t xml:space="preserve">the </w:t>
      </w:r>
      <w:r w:rsidRPr="002B6EF8">
        <w:rPr>
          <w:rFonts w:ascii="Times New Roman" w:eastAsia="Calibri" w:hAnsi="Times New Roman" w:cs="Times New Roman"/>
          <w:iCs/>
        </w:rPr>
        <w:t xml:space="preserve">case </w:t>
      </w:r>
      <w:r w:rsidR="00FA3B39">
        <w:rPr>
          <w:rFonts w:ascii="Times New Roman" w:eastAsia="Calibri" w:hAnsi="Times New Roman" w:cs="Times New Roman"/>
          <w:iCs/>
        </w:rPr>
        <w:t xml:space="preserve">of the Datsun name, </w:t>
      </w:r>
      <w:r w:rsidRPr="002B6EF8">
        <w:rPr>
          <w:rFonts w:ascii="Times New Roman" w:eastAsia="Calibri" w:hAnsi="Times New Roman" w:cs="Times New Roman"/>
          <w:iCs/>
        </w:rPr>
        <w:t xml:space="preserve">the awareness factor </w:t>
      </w:r>
      <w:r w:rsidR="00FA3B39">
        <w:rPr>
          <w:rFonts w:ascii="Times New Roman" w:eastAsia="Calibri" w:hAnsi="Times New Roman" w:cs="Times New Roman"/>
          <w:iCs/>
        </w:rPr>
        <w:t xml:space="preserve">is </w:t>
      </w:r>
      <w:r w:rsidRPr="002B6EF8">
        <w:rPr>
          <w:rFonts w:ascii="Times New Roman" w:eastAsia="Calibri" w:hAnsi="Times New Roman" w:cs="Times New Roman"/>
          <w:iCs/>
        </w:rPr>
        <w:t xml:space="preserve">important in the context of the marketplace. </w:t>
      </w:r>
      <w:r w:rsidR="00413FC3">
        <w:rPr>
          <w:rFonts w:ascii="Times New Roman" w:eastAsia="Calibri" w:hAnsi="Times New Roman" w:cs="Times New Roman"/>
          <w:iCs/>
        </w:rPr>
        <w:t xml:space="preserve"> </w:t>
      </w:r>
      <w:r w:rsidRPr="002B6EF8">
        <w:rPr>
          <w:rFonts w:ascii="Times New Roman" w:eastAsia="Calibri" w:hAnsi="Times New Roman" w:cs="Times New Roman"/>
          <w:iCs/>
        </w:rPr>
        <w:t>It is more difficult</w:t>
      </w:r>
      <w:r w:rsidR="00E767A7">
        <w:rPr>
          <w:rFonts w:ascii="Times New Roman" w:eastAsia="Calibri" w:hAnsi="Times New Roman" w:cs="Times New Roman"/>
          <w:iCs/>
        </w:rPr>
        <w:t xml:space="preserve"> to launch an unknown brand than</w:t>
      </w:r>
      <w:r w:rsidRPr="002B6EF8">
        <w:rPr>
          <w:rFonts w:ascii="Times New Roman" w:eastAsia="Calibri" w:hAnsi="Times New Roman" w:cs="Times New Roman"/>
          <w:iCs/>
        </w:rPr>
        <w:t xml:space="preserve"> it is to launch an established brand. </w:t>
      </w:r>
      <w:r w:rsidR="00413FC3">
        <w:rPr>
          <w:rFonts w:ascii="Times New Roman" w:eastAsia="Calibri" w:hAnsi="Times New Roman" w:cs="Times New Roman"/>
          <w:iCs/>
        </w:rPr>
        <w:t xml:space="preserve"> </w:t>
      </w:r>
      <w:r w:rsidRPr="002B6EF8">
        <w:rPr>
          <w:rFonts w:ascii="Times New Roman" w:eastAsia="Calibri" w:hAnsi="Times New Roman" w:cs="Times New Roman"/>
          <w:iCs/>
        </w:rPr>
        <w:t>However</w:t>
      </w:r>
      <w:r w:rsidR="00E767A7">
        <w:rPr>
          <w:rFonts w:ascii="Times New Roman" w:eastAsia="Calibri" w:hAnsi="Times New Roman" w:cs="Times New Roman"/>
          <w:iCs/>
        </w:rPr>
        <w:t>,</w:t>
      </w:r>
      <w:r w:rsidRPr="002B6EF8">
        <w:rPr>
          <w:rFonts w:ascii="Times New Roman" w:eastAsia="Calibri" w:hAnsi="Times New Roman" w:cs="Times New Roman"/>
          <w:iCs/>
        </w:rPr>
        <w:t xml:space="preserve"> in the case of Nissan</w:t>
      </w:r>
      <w:r w:rsidR="00517702">
        <w:rPr>
          <w:rFonts w:ascii="Times New Roman" w:eastAsia="Calibri" w:hAnsi="Times New Roman" w:cs="Times New Roman"/>
          <w:iCs/>
        </w:rPr>
        <w:t xml:space="preserve"> launching Datsun branded car, </w:t>
      </w:r>
      <w:r w:rsidRPr="002B6EF8">
        <w:rPr>
          <w:rFonts w:ascii="Times New Roman" w:eastAsia="Calibri" w:hAnsi="Times New Roman" w:cs="Times New Roman"/>
          <w:iCs/>
        </w:rPr>
        <w:t xml:space="preserve">consumers </w:t>
      </w:r>
      <w:r w:rsidR="00517702">
        <w:rPr>
          <w:rFonts w:ascii="Times New Roman" w:eastAsia="Calibri" w:hAnsi="Times New Roman" w:cs="Times New Roman"/>
          <w:iCs/>
        </w:rPr>
        <w:t xml:space="preserve">may </w:t>
      </w:r>
      <w:r w:rsidR="00FA3B39">
        <w:rPr>
          <w:rFonts w:ascii="Times New Roman" w:eastAsia="Calibri" w:hAnsi="Times New Roman" w:cs="Times New Roman"/>
          <w:iCs/>
        </w:rPr>
        <w:t>consider</w:t>
      </w:r>
      <w:r w:rsidRPr="002B6EF8">
        <w:rPr>
          <w:rFonts w:ascii="Times New Roman" w:eastAsia="Calibri" w:hAnsi="Times New Roman" w:cs="Times New Roman"/>
          <w:iCs/>
        </w:rPr>
        <w:t xml:space="preserve"> the corporate brand </w:t>
      </w:r>
      <w:r w:rsidR="00517702">
        <w:rPr>
          <w:rFonts w:ascii="Times New Roman" w:eastAsia="Calibri" w:hAnsi="Times New Roman" w:cs="Times New Roman"/>
          <w:iCs/>
        </w:rPr>
        <w:t xml:space="preserve">as it provides some equity in the purchase </w:t>
      </w:r>
      <w:r w:rsidRPr="002B6EF8">
        <w:rPr>
          <w:rFonts w:ascii="Times New Roman" w:eastAsia="Calibri" w:hAnsi="Times New Roman" w:cs="Times New Roman"/>
          <w:iCs/>
        </w:rPr>
        <w:t>decision</w:t>
      </w:r>
      <w:r w:rsidR="00FA3B39">
        <w:rPr>
          <w:rFonts w:ascii="Times New Roman" w:eastAsia="Calibri" w:hAnsi="Times New Roman" w:cs="Times New Roman"/>
          <w:iCs/>
        </w:rPr>
        <w:t xml:space="preserve">.  But, </w:t>
      </w:r>
      <w:r w:rsidR="00517702">
        <w:rPr>
          <w:rFonts w:ascii="Times New Roman" w:eastAsia="Calibri" w:hAnsi="Times New Roman" w:cs="Times New Roman"/>
          <w:iCs/>
        </w:rPr>
        <w:t xml:space="preserve">the fact </w:t>
      </w:r>
      <w:r w:rsidR="003968A4">
        <w:rPr>
          <w:rFonts w:ascii="Times New Roman" w:eastAsia="Calibri" w:hAnsi="Times New Roman" w:cs="Times New Roman"/>
          <w:iCs/>
        </w:rPr>
        <w:t>still remains</w:t>
      </w:r>
      <w:r w:rsidR="00E767A7">
        <w:rPr>
          <w:rFonts w:ascii="Times New Roman" w:eastAsia="Calibri" w:hAnsi="Times New Roman" w:cs="Times New Roman"/>
          <w:iCs/>
        </w:rPr>
        <w:t xml:space="preserve"> </w:t>
      </w:r>
      <w:r w:rsidR="00517702">
        <w:rPr>
          <w:rFonts w:ascii="Times New Roman" w:eastAsia="Calibri" w:hAnsi="Times New Roman" w:cs="Times New Roman"/>
          <w:iCs/>
        </w:rPr>
        <w:t xml:space="preserve">the </w:t>
      </w:r>
      <w:r w:rsidR="00E767A7">
        <w:rPr>
          <w:rFonts w:ascii="Times New Roman" w:eastAsia="Calibri" w:hAnsi="Times New Roman" w:cs="Times New Roman"/>
          <w:iCs/>
        </w:rPr>
        <w:t>Datsun name had</w:t>
      </w:r>
      <w:r w:rsidR="00AA538C">
        <w:rPr>
          <w:rFonts w:ascii="Times New Roman" w:eastAsia="Calibri" w:hAnsi="Times New Roman" w:cs="Times New Roman"/>
          <w:iCs/>
        </w:rPr>
        <w:t xml:space="preserve"> no awareness in the emerging markets</w:t>
      </w:r>
      <w:r w:rsidR="00E767A7">
        <w:rPr>
          <w:rFonts w:ascii="Times New Roman" w:eastAsia="Calibri" w:hAnsi="Times New Roman" w:cs="Times New Roman"/>
          <w:iCs/>
        </w:rPr>
        <w:t xml:space="preserve">.  </w:t>
      </w:r>
    </w:p>
    <w:p w:rsidR="00517702" w:rsidRDefault="00517702">
      <w:pPr>
        <w:rPr>
          <w:rFonts w:ascii="Times New Roman" w:eastAsia="Calibri" w:hAnsi="Times New Roman" w:cs="Times New Roman"/>
          <w:i/>
          <w:iCs/>
        </w:rPr>
      </w:pPr>
    </w:p>
    <w:p w:rsidR="002B6EF8" w:rsidRDefault="00E31FB9">
      <w:pPr>
        <w:rPr>
          <w:rFonts w:ascii="Times New Roman" w:eastAsia="Calibri" w:hAnsi="Times New Roman" w:cs="Times New Roman"/>
          <w:i/>
          <w:iCs/>
        </w:rPr>
      </w:pPr>
      <w:r w:rsidRPr="00E31FB9">
        <w:rPr>
          <w:rFonts w:ascii="Times New Roman" w:eastAsia="Calibri" w:hAnsi="Times New Roman" w:cs="Times New Roman"/>
          <w:i/>
          <w:iCs/>
        </w:rPr>
        <w:t>Perceived Q</w:t>
      </w:r>
      <w:r w:rsidR="00156F4E" w:rsidRPr="00E31FB9">
        <w:rPr>
          <w:rFonts w:ascii="Times New Roman" w:eastAsia="Calibri" w:hAnsi="Times New Roman" w:cs="Times New Roman"/>
          <w:i/>
          <w:iCs/>
        </w:rPr>
        <w:t>uality</w:t>
      </w:r>
      <w:r w:rsidR="002B6EF8">
        <w:rPr>
          <w:rFonts w:ascii="Times New Roman" w:eastAsia="Calibri" w:hAnsi="Times New Roman" w:cs="Times New Roman"/>
          <w:i/>
          <w:iCs/>
        </w:rPr>
        <w:t xml:space="preserve">   </w:t>
      </w:r>
    </w:p>
    <w:p w:rsidR="00156F4E" w:rsidRPr="00FA3B39" w:rsidRDefault="002B6EF8">
      <w:pPr>
        <w:rPr>
          <w:rFonts w:ascii="Times New Roman" w:eastAsia="Calibri" w:hAnsi="Times New Roman" w:cs="Times New Roman"/>
          <w:iCs/>
        </w:rPr>
      </w:pPr>
      <w:r w:rsidRPr="00FA3B39">
        <w:rPr>
          <w:rFonts w:ascii="Times New Roman" w:eastAsia="Calibri" w:hAnsi="Times New Roman" w:cs="Times New Roman"/>
          <w:iCs/>
        </w:rPr>
        <w:t xml:space="preserve">The perceived quality of a brand will have a perception of overall quality. </w:t>
      </w:r>
      <w:r w:rsidR="00413FC3">
        <w:rPr>
          <w:rFonts w:ascii="Times New Roman" w:eastAsia="Calibri" w:hAnsi="Times New Roman" w:cs="Times New Roman"/>
          <w:iCs/>
        </w:rPr>
        <w:t xml:space="preserve"> </w:t>
      </w:r>
      <w:r w:rsidRPr="00FA3B39">
        <w:rPr>
          <w:rFonts w:ascii="Times New Roman" w:eastAsia="Calibri" w:hAnsi="Times New Roman" w:cs="Times New Roman"/>
          <w:iCs/>
        </w:rPr>
        <w:t xml:space="preserve">Perceived quality will directly influence purchase decisions and brand loyalty, especially when a buyer is not motivated or is </w:t>
      </w:r>
      <w:r w:rsidR="00120E76">
        <w:rPr>
          <w:rFonts w:ascii="Times New Roman" w:eastAsia="Calibri" w:hAnsi="Times New Roman" w:cs="Times New Roman"/>
          <w:iCs/>
        </w:rPr>
        <w:t xml:space="preserve">not </w:t>
      </w:r>
      <w:r w:rsidRPr="00FA3B39">
        <w:rPr>
          <w:rFonts w:ascii="Times New Roman" w:eastAsia="Calibri" w:hAnsi="Times New Roman" w:cs="Times New Roman"/>
          <w:iCs/>
        </w:rPr>
        <w:t>able</w:t>
      </w:r>
      <w:r w:rsidR="00C90883">
        <w:rPr>
          <w:rFonts w:ascii="Times New Roman" w:eastAsia="Calibri" w:hAnsi="Times New Roman" w:cs="Times New Roman"/>
          <w:iCs/>
        </w:rPr>
        <w:t xml:space="preserve"> to conduct a detailed analysis of the product. </w:t>
      </w:r>
      <w:r w:rsidRPr="00FA3B39">
        <w:rPr>
          <w:rFonts w:ascii="Times New Roman" w:eastAsia="Calibri" w:hAnsi="Times New Roman" w:cs="Times New Roman"/>
          <w:iCs/>
        </w:rPr>
        <w:t xml:space="preserve"> </w:t>
      </w:r>
    </w:p>
    <w:p w:rsidR="002B6EF8" w:rsidRPr="00FA3B39" w:rsidRDefault="002B6EF8">
      <w:pPr>
        <w:rPr>
          <w:rFonts w:ascii="Times New Roman" w:eastAsia="Calibri" w:hAnsi="Times New Roman" w:cs="Times New Roman"/>
          <w:iCs/>
        </w:rPr>
      </w:pPr>
    </w:p>
    <w:p w:rsidR="002B6EF8" w:rsidRPr="00FA3B39" w:rsidRDefault="002B6EF8">
      <w:pPr>
        <w:rPr>
          <w:rFonts w:ascii="Times New Roman" w:eastAsia="Calibri" w:hAnsi="Times New Roman" w:cs="Times New Roman"/>
          <w:iCs/>
        </w:rPr>
      </w:pPr>
      <w:r w:rsidRPr="00FA3B39">
        <w:rPr>
          <w:rFonts w:ascii="Times New Roman" w:eastAsia="Calibri" w:hAnsi="Times New Roman" w:cs="Times New Roman"/>
          <w:iCs/>
        </w:rPr>
        <w:t xml:space="preserve">For Nissan, the </w:t>
      </w:r>
      <w:r w:rsidR="00FA3B39">
        <w:rPr>
          <w:rFonts w:ascii="Times New Roman" w:eastAsia="Calibri" w:hAnsi="Times New Roman" w:cs="Times New Roman"/>
          <w:iCs/>
        </w:rPr>
        <w:t xml:space="preserve">Datsun </w:t>
      </w:r>
      <w:r w:rsidRPr="00FA3B39">
        <w:rPr>
          <w:rFonts w:ascii="Times New Roman" w:eastAsia="Calibri" w:hAnsi="Times New Roman" w:cs="Times New Roman"/>
          <w:iCs/>
        </w:rPr>
        <w:t>bran</w:t>
      </w:r>
      <w:r w:rsidR="00FA3B39">
        <w:rPr>
          <w:rFonts w:ascii="Times New Roman" w:eastAsia="Calibri" w:hAnsi="Times New Roman" w:cs="Times New Roman"/>
          <w:iCs/>
        </w:rPr>
        <w:t xml:space="preserve">d was </w:t>
      </w:r>
      <w:r w:rsidRPr="00FA3B39">
        <w:rPr>
          <w:rFonts w:ascii="Times New Roman" w:eastAsia="Calibri" w:hAnsi="Times New Roman" w:cs="Times New Roman"/>
          <w:iCs/>
        </w:rPr>
        <w:t>not known for reliability and that c</w:t>
      </w:r>
      <w:r w:rsidR="00C90883">
        <w:rPr>
          <w:rFonts w:ascii="Times New Roman" w:eastAsia="Calibri" w:hAnsi="Times New Roman" w:cs="Times New Roman"/>
          <w:iCs/>
        </w:rPr>
        <w:t>ould not</w:t>
      </w:r>
      <w:r w:rsidRPr="00FA3B39">
        <w:rPr>
          <w:rFonts w:ascii="Times New Roman" w:eastAsia="Calibri" w:hAnsi="Times New Roman" w:cs="Times New Roman"/>
          <w:iCs/>
        </w:rPr>
        <w:t xml:space="preserve"> be used for </w:t>
      </w:r>
      <w:r w:rsidR="00C90883">
        <w:rPr>
          <w:rFonts w:ascii="Times New Roman" w:eastAsia="Calibri" w:hAnsi="Times New Roman" w:cs="Times New Roman"/>
          <w:iCs/>
        </w:rPr>
        <w:t xml:space="preserve">a </w:t>
      </w:r>
      <w:r w:rsidRPr="00FA3B39">
        <w:rPr>
          <w:rFonts w:ascii="Times New Roman" w:eastAsia="Calibri" w:hAnsi="Times New Roman" w:cs="Times New Roman"/>
          <w:iCs/>
        </w:rPr>
        <w:t xml:space="preserve">competitive advantage. </w:t>
      </w:r>
      <w:r w:rsidR="00413FC3">
        <w:rPr>
          <w:rFonts w:ascii="Times New Roman" w:eastAsia="Calibri" w:hAnsi="Times New Roman" w:cs="Times New Roman"/>
          <w:iCs/>
        </w:rPr>
        <w:t xml:space="preserve"> </w:t>
      </w:r>
      <w:r w:rsidRPr="00FA3B39">
        <w:rPr>
          <w:rFonts w:ascii="Times New Roman" w:eastAsia="Calibri" w:hAnsi="Times New Roman" w:cs="Times New Roman"/>
          <w:iCs/>
        </w:rPr>
        <w:t xml:space="preserve">The “reliability” space is occupied by Toyota. </w:t>
      </w:r>
    </w:p>
    <w:p w:rsidR="002B6EF8" w:rsidRPr="00FA3B39" w:rsidRDefault="002B6EF8">
      <w:pPr>
        <w:rPr>
          <w:rFonts w:ascii="Times New Roman" w:eastAsia="Calibri" w:hAnsi="Times New Roman" w:cs="Times New Roman"/>
          <w:iCs/>
        </w:rPr>
      </w:pPr>
    </w:p>
    <w:p w:rsidR="00FA3B39" w:rsidRDefault="00156F4E">
      <w:pPr>
        <w:rPr>
          <w:rFonts w:ascii="Times New Roman" w:eastAsia="Calibri" w:hAnsi="Times New Roman" w:cs="Times New Roman"/>
          <w:i/>
          <w:iCs/>
        </w:rPr>
      </w:pPr>
      <w:r w:rsidRPr="00921487">
        <w:rPr>
          <w:rFonts w:ascii="Times New Roman" w:eastAsia="Calibri" w:hAnsi="Times New Roman" w:cs="Times New Roman"/>
          <w:i/>
          <w:iCs/>
        </w:rPr>
        <w:t xml:space="preserve">Brand </w:t>
      </w:r>
      <w:r w:rsidR="00E31FB9" w:rsidRPr="00921487">
        <w:rPr>
          <w:rFonts w:ascii="Times New Roman" w:eastAsia="Calibri" w:hAnsi="Times New Roman" w:cs="Times New Roman"/>
          <w:i/>
          <w:iCs/>
        </w:rPr>
        <w:t>Associations (in addition to quality)</w:t>
      </w:r>
      <w:r w:rsidR="00921487" w:rsidRPr="00921487">
        <w:rPr>
          <w:rFonts w:ascii="Times New Roman" w:eastAsia="Calibri" w:hAnsi="Times New Roman" w:cs="Times New Roman"/>
          <w:i/>
          <w:iCs/>
        </w:rPr>
        <w:t xml:space="preserve">  </w:t>
      </w:r>
    </w:p>
    <w:p w:rsidR="00156F4E" w:rsidRPr="00FA3B39" w:rsidRDefault="00FA3B39">
      <w:pPr>
        <w:rPr>
          <w:rFonts w:ascii="Times New Roman" w:eastAsia="Calibri" w:hAnsi="Times New Roman" w:cs="Times New Roman"/>
          <w:iCs/>
        </w:rPr>
      </w:pPr>
      <w:r w:rsidRPr="00C90883">
        <w:rPr>
          <w:rFonts w:ascii="Times New Roman" w:eastAsia="Calibri" w:hAnsi="Times New Roman" w:cs="Times New Roman"/>
          <w:iCs/>
        </w:rPr>
        <w:t>T</w:t>
      </w:r>
      <w:r w:rsidR="00921487" w:rsidRPr="00C90883">
        <w:rPr>
          <w:rFonts w:ascii="Times New Roman" w:eastAsia="Calibri" w:hAnsi="Times New Roman" w:cs="Times New Roman"/>
          <w:iCs/>
        </w:rPr>
        <w:t xml:space="preserve">he underlying value of the brand name often is based upon specific associations linked to it. </w:t>
      </w:r>
      <w:r w:rsidR="00413FC3">
        <w:rPr>
          <w:rFonts w:ascii="Times New Roman" w:eastAsia="Calibri" w:hAnsi="Times New Roman" w:cs="Times New Roman"/>
          <w:iCs/>
        </w:rPr>
        <w:t xml:space="preserve"> </w:t>
      </w:r>
      <w:r w:rsidR="00921487" w:rsidRPr="00C90883">
        <w:rPr>
          <w:rFonts w:ascii="Times New Roman" w:eastAsia="Calibri" w:hAnsi="Times New Roman" w:cs="Times New Roman"/>
          <w:iCs/>
        </w:rPr>
        <w:t>In</w:t>
      </w:r>
      <w:r w:rsidR="00921487" w:rsidRPr="00921487">
        <w:rPr>
          <w:rFonts w:ascii="Times New Roman" w:eastAsia="Calibri" w:hAnsi="Times New Roman" w:cs="Times New Roman"/>
          <w:i/>
          <w:iCs/>
        </w:rPr>
        <w:t xml:space="preserve"> </w:t>
      </w:r>
      <w:r w:rsidR="00921487" w:rsidRPr="00FA3B39">
        <w:rPr>
          <w:rFonts w:ascii="Times New Roman" w:eastAsia="Calibri" w:hAnsi="Times New Roman" w:cs="Times New Roman"/>
          <w:iCs/>
        </w:rPr>
        <w:t>the automotive category associatio</w:t>
      </w:r>
      <w:r w:rsidR="00413FC3">
        <w:rPr>
          <w:rFonts w:ascii="Times New Roman" w:eastAsia="Calibri" w:hAnsi="Times New Roman" w:cs="Times New Roman"/>
          <w:iCs/>
        </w:rPr>
        <w:t>ns are often linked with brands; Volvo and safety;</w:t>
      </w:r>
      <w:r w:rsidR="00C90883">
        <w:rPr>
          <w:rFonts w:ascii="Times New Roman" w:eastAsia="Calibri" w:hAnsi="Times New Roman" w:cs="Times New Roman"/>
          <w:iCs/>
        </w:rPr>
        <w:t xml:space="preserve"> Mercedes and </w:t>
      </w:r>
      <w:r w:rsidR="00413FC3">
        <w:rPr>
          <w:rFonts w:ascii="Times New Roman" w:eastAsia="Calibri" w:hAnsi="Times New Roman" w:cs="Times New Roman"/>
          <w:iCs/>
        </w:rPr>
        <w:t>prestige;</w:t>
      </w:r>
      <w:r w:rsidR="00921487" w:rsidRPr="00FA3B39">
        <w:rPr>
          <w:rFonts w:ascii="Times New Roman" w:eastAsia="Calibri" w:hAnsi="Times New Roman" w:cs="Times New Roman"/>
          <w:iCs/>
        </w:rPr>
        <w:t xml:space="preserve"> Toyota and re</w:t>
      </w:r>
      <w:r w:rsidR="00413FC3">
        <w:rPr>
          <w:rFonts w:ascii="Times New Roman" w:eastAsia="Calibri" w:hAnsi="Times New Roman" w:cs="Times New Roman"/>
          <w:iCs/>
        </w:rPr>
        <w:t>liability; and Hyundai and economy</w:t>
      </w:r>
      <w:r w:rsidR="00921487" w:rsidRPr="00FA3B39">
        <w:rPr>
          <w:rFonts w:ascii="Times New Roman" w:eastAsia="Calibri" w:hAnsi="Times New Roman" w:cs="Times New Roman"/>
          <w:iCs/>
        </w:rPr>
        <w:t xml:space="preserve">.  </w:t>
      </w:r>
    </w:p>
    <w:p w:rsidR="00921487" w:rsidRPr="00FA3B39" w:rsidRDefault="00921487">
      <w:pPr>
        <w:rPr>
          <w:rFonts w:ascii="Times New Roman" w:eastAsia="Calibri" w:hAnsi="Times New Roman" w:cs="Times New Roman"/>
          <w:iCs/>
        </w:rPr>
      </w:pPr>
    </w:p>
    <w:p w:rsidR="00921487" w:rsidRPr="00FA3B39" w:rsidRDefault="00C90883">
      <w:pPr>
        <w:rPr>
          <w:rFonts w:ascii="Times New Roman" w:eastAsia="Calibri" w:hAnsi="Times New Roman" w:cs="Times New Roman"/>
          <w:iCs/>
        </w:rPr>
      </w:pPr>
      <w:r>
        <w:rPr>
          <w:rFonts w:ascii="Times New Roman" w:eastAsia="Calibri" w:hAnsi="Times New Roman" w:cs="Times New Roman"/>
          <w:iCs/>
        </w:rPr>
        <w:t xml:space="preserve">For Nissan, the </w:t>
      </w:r>
      <w:r w:rsidR="00921487" w:rsidRPr="00FA3B39">
        <w:rPr>
          <w:rFonts w:ascii="Times New Roman" w:eastAsia="Calibri" w:hAnsi="Times New Roman" w:cs="Times New Roman"/>
          <w:iCs/>
        </w:rPr>
        <w:t xml:space="preserve">association that is most important is </w:t>
      </w:r>
      <w:r>
        <w:rPr>
          <w:rFonts w:ascii="Times New Roman" w:eastAsia="Calibri" w:hAnsi="Times New Roman" w:cs="Times New Roman"/>
          <w:iCs/>
        </w:rPr>
        <w:t xml:space="preserve">that of innovation but “innovation” </w:t>
      </w:r>
      <w:r w:rsidR="00921487" w:rsidRPr="00FA3B39">
        <w:rPr>
          <w:rFonts w:ascii="Times New Roman" w:eastAsia="Calibri" w:hAnsi="Times New Roman" w:cs="Times New Roman"/>
          <w:iCs/>
        </w:rPr>
        <w:t>does not necessarily translate to Datsun.</w:t>
      </w:r>
    </w:p>
    <w:p w:rsidR="00921487" w:rsidRPr="00FA3B39" w:rsidRDefault="00921487">
      <w:pPr>
        <w:rPr>
          <w:rFonts w:ascii="Times New Roman" w:eastAsia="Calibri" w:hAnsi="Times New Roman" w:cs="Times New Roman"/>
          <w:iCs/>
        </w:rPr>
      </w:pPr>
    </w:p>
    <w:p w:rsidR="00921487" w:rsidRDefault="00921487">
      <w:pPr>
        <w:rPr>
          <w:rFonts w:ascii="Times New Roman" w:eastAsia="Calibri" w:hAnsi="Times New Roman" w:cs="Times New Roman"/>
          <w:i/>
          <w:iCs/>
        </w:rPr>
      </w:pPr>
      <w:r>
        <w:rPr>
          <w:rFonts w:ascii="Times New Roman" w:eastAsia="Calibri" w:hAnsi="Times New Roman" w:cs="Times New Roman"/>
          <w:i/>
          <w:iCs/>
        </w:rPr>
        <w:t>Proprietary assets</w:t>
      </w:r>
    </w:p>
    <w:p w:rsidR="00921487" w:rsidRPr="00FA3B39" w:rsidRDefault="00FA3B39">
      <w:pPr>
        <w:rPr>
          <w:rFonts w:ascii="Times New Roman" w:eastAsia="Calibri" w:hAnsi="Times New Roman" w:cs="Times New Roman"/>
          <w:iCs/>
        </w:rPr>
      </w:pPr>
      <w:r w:rsidRPr="00FA3B39">
        <w:rPr>
          <w:rFonts w:ascii="Times New Roman" w:eastAsia="Calibri" w:hAnsi="Times New Roman" w:cs="Times New Roman"/>
          <w:iCs/>
        </w:rPr>
        <w:t>T</w:t>
      </w:r>
      <w:r w:rsidR="00921487" w:rsidRPr="00FA3B39">
        <w:rPr>
          <w:rFonts w:ascii="Times New Roman" w:eastAsia="Calibri" w:hAnsi="Times New Roman" w:cs="Times New Roman"/>
          <w:iCs/>
        </w:rPr>
        <w:t>he previous dimensions represented customer perceptions and reactions to the brand</w:t>
      </w:r>
      <w:r w:rsidR="00C90883">
        <w:rPr>
          <w:rFonts w:ascii="Times New Roman" w:eastAsia="Calibri" w:hAnsi="Times New Roman" w:cs="Times New Roman"/>
          <w:iCs/>
        </w:rPr>
        <w:t>.  Proprietary assets represent</w:t>
      </w:r>
      <w:r w:rsidR="00921487" w:rsidRPr="00FA3B39">
        <w:rPr>
          <w:rFonts w:ascii="Times New Roman" w:eastAsia="Calibri" w:hAnsi="Times New Roman" w:cs="Times New Roman"/>
          <w:iCs/>
        </w:rPr>
        <w:t xml:space="preserve"> patents</w:t>
      </w:r>
      <w:r w:rsidR="00C90883">
        <w:rPr>
          <w:rFonts w:ascii="Times New Roman" w:eastAsia="Calibri" w:hAnsi="Times New Roman" w:cs="Times New Roman"/>
          <w:iCs/>
        </w:rPr>
        <w:t>,</w:t>
      </w:r>
      <w:r w:rsidR="00921487" w:rsidRPr="00FA3B39">
        <w:rPr>
          <w:rFonts w:ascii="Times New Roman" w:eastAsia="Calibri" w:hAnsi="Times New Roman" w:cs="Times New Roman"/>
          <w:iCs/>
        </w:rPr>
        <w:t xml:space="preserve"> trademarks</w:t>
      </w:r>
      <w:r w:rsidR="00C90883">
        <w:rPr>
          <w:rFonts w:ascii="Times New Roman" w:eastAsia="Calibri" w:hAnsi="Times New Roman" w:cs="Times New Roman"/>
          <w:iCs/>
        </w:rPr>
        <w:t>,</w:t>
      </w:r>
      <w:r w:rsidR="00921487" w:rsidRPr="00FA3B39">
        <w:rPr>
          <w:rFonts w:ascii="Times New Roman" w:eastAsia="Calibri" w:hAnsi="Times New Roman" w:cs="Times New Roman"/>
          <w:iCs/>
        </w:rPr>
        <w:t xml:space="preserve"> and channel relationships that can be used to prevent competitors from eroding loyal customer base. </w:t>
      </w:r>
    </w:p>
    <w:p w:rsidR="00921487" w:rsidRPr="00FA3B39" w:rsidRDefault="00921487">
      <w:pPr>
        <w:rPr>
          <w:rFonts w:ascii="Times New Roman" w:eastAsia="Calibri" w:hAnsi="Times New Roman" w:cs="Times New Roman"/>
          <w:iCs/>
        </w:rPr>
      </w:pPr>
    </w:p>
    <w:p w:rsidR="00921487" w:rsidRPr="00FA3B39" w:rsidRDefault="00FA3B39">
      <w:pPr>
        <w:rPr>
          <w:rFonts w:ascii="Times New Roman" w:eastAsia="Calibri" w:hAnsi="Times New Roman" w:cs="Times New Roman"/>
          <w:iCs/>
        </w:rPr>
      </w:pPr>
      <w:r>
        <w:rPr>
          <w:rFonts w:ascii="Times New Roman" w:eastAsia="Calibri" w:hAnsi="Times New Roman" w:cs="Times New Roman"/>
          <w:iCs/>
        </w:rPr>
        <w:t>T</w:t>
      </w:r>
      <w:r w:rsidRPr="00FA3B39">
        <w:rPr>
          <w:rFonts w:ascii="Times New Roman" w:eastAsia="Calibri" w:hAnsi="Times New Roman" w:cs="Times New Roman"/>
          <w:iCs/>
        </w:rPr>
        <w:t>here may be many pr</w:t>
      </w:r>
      <w:r w:rsidR="00C90883">
        <w:rPr>
          <w:rFonts w:ascii="Times New Roman" w:eastAsia="Calibri" w:hAnsi="Times New Roman" w:cs="Times New Roman"/>
          <w:iCs/>
        </w:rPr>
        <w:t>oprietary assets that Nissan holds and owns,</w:t>
      </w:r>
      <w:r w:rsidR="00E767A7">
        <w:rPr>
          <w:rFonts w:ascii="Times New Roman" w:eastAsia="Calibri" w:hAnsi="Times New Roman" w:cs="Times New Roman"/>
          <w:iCs/>
        </w:rPr>
        <w:t xml:space="preserve"> </w:t>
      </w:r>
      <w:r w:rsidR="00C90883">
        <w:rPr>
          <w:rFonts w:ascii="Times New Roman" w:eastAsia="Calibri" w:hAnsi="Times New Roman" w:cs="Times New Roman"/>
          <w:iCs/>
        </w:rPr>
        <w:t xml:space="preserve">but </w:t>
      </w:r>
      <w:r w:rsidRPr="00FA3B39">
        <w:rPr>
          <w:rFonts w:ascii="Times New Roman" w:eastAsia="Calibri" w:hAnsi="Times New Roman" w:cs="Times New Roman"/>
          <w:iCs/>
        </w:rPr>
        <w:t>that is not within the scope of this case.</w:t>
      </w:r>
    </w:p>
    <w:p w:rsidR="002B6EF8" w:rsidRDefault="002B6EF8">
      <w:pPr>
        <w:rPr>
          <w:rFonts w:ascii="Times New Roman" w:eastAsia="Calibri" w:hAnsi="Times New Roman" w:cs="Times New Roman"/>
          <w:i/>
          <w:iCs/>
        </w:rPr>
      </w:pPr>
    </w:p>
    <w:p w:rsidR="00E767A7" w:rsidRPr="0008656B" w:rsidRDefault="00E767A7" w:rsidP="00E767A7">
      <w:pPr>
        <w:rPr>
          <w:rFonts w:ascii="Times New Roman" w:eastAsia="Calibri" w:hAnsi="Times New Roman" w:cs="Times New Roman"/>
          <w:iCs/>
        </w:rPr>
      </w:pPr>
      <w:r w:rsidRPr="0008656B">
        <w:rPr>
          <w:rFonts w:ascii="Times New Roman" w:eastAsia="Calibri" w:hAnsi="Times New Roman" w:cs="Times New Roman"/>
          <w:iCs/>
        </w:rPr>
        <w:t xml:space="preserve">In business, assets and skills provide a competitive advantage that can be sustainable in the long term. </w:t>
      </w:r>
      <w:r w:rsidR="00413FC3">
        <w:rPr>
          <w:rFonts w:ascii="Times New Roman" w:eastAsia="Calibri" w:hAnsi="Times New Roman" w:cs="Times New Roman"/>
          <w:iCs/>
        </w:rPr>
        <w:t xml:space="preserve"> </w:t>
      </w:r>
      <w:r w:rsidRPr="0008656B">
        <w:rPr>
          <w:rFonts w:ascii="Times New Roman" w:eastAsia="Calibri" w:hAnsi="Times New Roman" w:cs="Times New Roman"/>
          <w:iCs/>
        </w:rPr>
        <w:t xml:space="preserve">For most businesses, the actual process of doing business can be easily imitated. </w:t>
      </w:r>
      <w:r w:rsidR="00413FC3">
        <w:rPr>
          <w:rFonts w:ascii="Times New Roman" w:eastAsia="Calibri" w:hAnsi="Times New Roman" w:cs="Times New Roman"/>
          <w:iCs/>
        </w:rPr>
        <w:t xml:space="preserve"> </w:t>
      </w:r>
      <w:r w:rsidRPr="0008656B">
        <w:rPr>
          <w:rFonts w:ascii="Times New Roman" w:eastAsia="Calibri" w:hAnsi="Times New Roman" w:cs="Times New Roman"/>
          <w:iCs/>
        </w:rPr>
        <w:t xml:space="preserve">Where a company competes and the way it competes does not provide a distinguishing competitive advantage or strategic value in itself.  For example, anyone can distribute laundry detergent through supermarkets, but </w:t>
      </w:r>
      <w:r w:rsidR="00413FC3">
        <w:rPr>
          <w:rFonts w:ascii="Times New Roman" w:eastAsia="Calibri" w:hAnsi="Times New Roman" w:cs="Times New Roman"/>
          <w:iCs/>
        </w:rPr>
        <w:t xml:space="preserve">a </w:t>
      </w:r>
      <w:r w:rsidRPr="0008656B">
        <w:rPr>
          <w:rFonts w:ascii="Times New Roman" w:eastAsia="Calibri" w:hAnsi="Times New Roman" w:cs="Times New Roman"/>
          <w:iCs/>
        </w:rPr>
        <w:t xml:space="preserve">few have the clout to do it as effectively as Procter &amp; Gamble. </w:t>
      </w:r>
      <w:r w:rsidR="00413FC3">
        <w:rPr>
          <w:rFonts w:ascii="Times New Roman" w:eastAsia="Calibri" w:hAnsi="Times New Roman" w:cs="Times New Roman"/>
          <w:iCs/>
        </w:rPr>
        <w:t xml:space="preserve"> </w:t>
      </w:r>
      <w:r w:rsidRPr="0008656B">
        <w:rPr>
          <w:rFonts w:ascii="Times New Roman" w:eastAsia="Calibri" w:hAnsi="Times New Roman" w:cs="Times New Roman"/>
          <w:iCs/>
        </w:rPr>
        <w:t>The right assets and skills provide barriers to competitors that build a competitive advantage in the long-term.</w:t>
      </w:r>
    </w:p>
    <w:p w:rsidR="00E767A7" w:rsidRPr="0008656B" w:rsidRDefault="00E767A7" w:rsidP="00E767A7">
      <w:pPr>
        <w:rPr>
          <w:rFonts w:ascii="Times New Roman" w:eastAsia="Calibri" w:hAnsi="Times New Roman" w:cs="Times New Roman"/>
          <w:iCs/>
        </w:rPr>
      </w:pPr>
    </w:p>
    <w:p w:rsidR="00E767A7" w:rsidRPr="0008656B" w:rsidRDefault="00E767A7" w:rsidP="00E767A7">
      <w:pPr>
        <w:rPr>
          <w:rFonts w:ascii="Times New Roman" w:eastAsia="Calibri" w:hAnsi="Times New Roman" w:cs="Times New Roman"/>
          <w:iCs/>
        </w:rPr>
      </w:pPr>
      <w:r w:rsidRPr="0008656B">
        <w:rPr>
          <w:rFonts w:ascii="Times New Roman" w:eastAsia="Calibri" w:hAnsi="Times New Roman" w:cs="Times New Roman"/>
          <w:iCs/>
        </w:rPr>
        <w:t>The most important assets of the firm are the brand names and the skills of the people within the organization.</w:t>
      </w:r>
    </w:p>
    <w:p w:rsidR="00921487" w:rsidRPr="00BC6A83" w:rsidRDefault="00921487">
      <w:pPr>
        <w:rPr>
          <w:rFonts w:ascii="Times New Roman" w:eastAsia="Calibri" w:hAnsi="Times New Roman" w:cs="Times New Roman"/>
          <w:iCs/>
        </w:rPr>
      </w:pPr>
    </w:p>
    <w:p w:rsidR="00A2056D" w:rsidRDefault="00AC0773" w:rsidP="00A56A71">
      <w:pPr>
        <w:pStyle w:val="ListParagraph"/>
        <w:numPr>
          <w:ilvl w:val="0"/>
          <w:numId w:val="34"/>
        </w:numPr>
        <w:ind w:left="360"/>
        <w:rPr>
          <w:rFonts w:ascii="Times New Roman" w:eastAsia="Calibri" w:hAnsi="Times New Roman" w:cs="Times New Roman"/>
          <w:iCs/>
        </w:rPr>
      </w:pPr>
      <w:r w:rsidRPr="00D05AEB">
        <w:rPr>
          <w:rFonts w:ascii="Times New Roman" w:eastAsia="Calibri" w:hAnsi="Times New Roman" w:cs="Times New Roman"/>
          <w:iCs/>
        </w:rPr>
        <w:t>How important of a role do you think the concept of brand equity played in the decision to re-launch the Datsun brand?  Discuss how brand equity creates value to custome</w:t>
      </w:r>
      <w:r w:rsidR="00413FC3">
        <w:rPr>
          <w:rFonts w:ascii="Times New Roman" w:eastAsia="Calibri" w:hAnsi="Times New Roman" w:cs="Times New Roman"/>
          <w:iCs/>
        </w:rPr>
        <w:t xml:space="preserve">rs in the automotive category. </w:t>
      </w:r>
      <w:r w:rsidRPr="00D05AEB">
        <w:rPr>
          <w:rFonts w:ascii="Times New Roman" w:eastAsia="Calibri" w:hAnsi="Times New Roman" w:cs="Times New Roman"/>
          <w:iCs/>
        </w:rPr>
        <w:t xml:space="preserve"> </w:t>
      </w:r>
      <w:r w:rsidR="00F12123">
        <w:rPr>
          <w:rFonts w:ascii="Times New Roman" w:eastAsia="Calibri" w:hAnsi="Times New Roman" w:cs="Times New Roman"/>
          <w:iCs/>
        </w:rPr>
        <w:t>(LO2</w:t>
      </w:r>
      <w:r w:rsidR="000E41EB">
        <w:rPr>
          <w:rFonts w:ascii="Times New Roman" w:eastAsia="Calibri" w:hAnsi="Times New Roman" w:cs="Times New Roman"/>
          <w:iCs/>
        </w:rPr>
        <w:t>)</w:t>
      </w:r>
    </w:p>
    <w:p w:rsidR="00D05AEB" w:rsidRPr="00D05AEB" w:rsidRDefault="00D05AEB" w:rsidP="00D05AEB">
      <w:pPr>
        <w:pStyle w:val="ListParagraph"/>
        <w:ind w:left="1080"/>
        <w:rPr>
          <w:rFonts w:ascii="Times New Roman" w:eastAsia="Calibri" w:hAnsi="Times New Roman" w:cs="Times New Roman"/>
          <w:iCs/>
        </w:rPr>
      </w:pPr>
    </w:p>
    <w:p w:rsidR="00A2056D" w:rsidRDefault="00517702" w:rsidP="00A2056D">
      <w:pPr>
        <w:rPr>
          <w:rFonts w:ascii="Times New Roman" w:eastAsia="Calibri" w:hAnsi="Times New Roman" w:cs="Times New Roman"/>
          <w:iCs/>
        </w:rPr>
      </w:pPr>
      <w:r>
        <w:rPr>
          <w:rFonts w:ascii="Times New Roman" w:eastAsia="Calibri" w:hAnsi="Times New Roman" w:cs="Times New Roman"/>
          <w:iCs/>
        </w:rPr>
        <w:t>It seems b</w:t>
      </w:r>
      <w:r w:rsidR="00176D1F">
        <w:rPr>
          <w:rFonts w:ascii="Times New Roman" w:eastAsia="Calibri" w:hAnsi="Times New Roman" w:cs="Times New Roman"/>
          <w:iCs/>
        </w:rPr>
        <w:t xml:space="preserve">rand equity played an important </w:t>
      </w:r>
      <w:r w:rsidR="00A2056D">
        <w:rPr>
          <w:rFonts w:ascii="Times New Roman" w:eastAsia="Calibri" w:hAnsi="Times New Roman" w:cs="Times New Roman"/>
          <w:iCs/>
        </w:rPr>
        <w:t>role in the decision</w:t>
      </w:r>
      <w:r>
        <w:rPr>
          <w:rFonts w:ascii="Times New Roman" w:eastAsia="Calibri" w:hAnsi="Times New Roman" w:cs="Times New Roman"/>
          <w:iCs/>
        </w:rPr>
        <w:t xml:space="preserve"> to re-launch the Datsun br</w:t>
      </w:r>
      <w:r w:rsidR="00B42C51">
        <w:rPr>
          <w:rFonts w:ascii="Times New Roman" w:eastAsia="Calibri" w:hAnsi="Times New Roman" w:cs="Times New Roman"/>
          <w:iCs/>
        </w:rPr>
        <w:t>and.  Looking at the Datsun’s web</w:t>
      </w:r>
      <w:r>
        <w:rPr>
          <w:rFonts w:ascii="Times New Roman" w:eastAsia="Calibri" w:hAnsi="Times New Roman" w:cs="Times New Roman"/>
          <w:iCs/>
        </w:rPr>
        <w:t xml:space="preserve">site </w:t>
      </w:r>
      <w:r w:rsidR="00427A65">
        <w:rPr>
          <w:rFonts w:ascii="Times New Roman" w:eastAsia="Calibri" w:hAnsi="Times New Roman" w:cs="Times New Roman"/>
          <w:iCs/>
        </w:rPr>
        <w:t>(</w:t>
      </w:r>
      <w:hyperlink r:id="rId9" w:history="1">
        <w:r w:rsidR="00121A66" w:rsidRPr="00E94C2C">
          <w:rPr>
            <w:rStyle w:val="Hyperlink"/>
            <w:rFonts w:ascii="Times New Roman" w:eastAsia="Calibri" w:hAnsi="Times New Roman" w:cs="Times New Roman"/>
            <w:iCs/>
          </w:rPr>
          <w:t>www.datsun.com</w:t>
        </w:r>
      </w:hyperlink>
      <w:r w:rsidR="00176D1F">
        <w:rPr>
          <w:rStyle w:val="Hyperlink"/>
          <w:rFonts w:ascii="Times New Roman" w:eastAsia="Calibri" w:hAnsi="Times New Roman" w:cs="Times New Roman"/>
          <w:iCs/>
        </w:rPr>
        <w:t>)</w:t>
      </w:r>
      <w:r>
        <w:rPr>
          <w:rFonts w:ascii="Times New Roman" w:eastAsia="Calibri" w:hAnsi="Times New Roman" w:cs="Times New Roman"/>
          <w:iCs/>
        </w:rPr>
        <w:t xml:space="preserve"> the strengths of the </w:t>
      </w:r>
      <w:r w:rsidR="00427A65">
        <w:rPr>
          <w:rFonts w:ascii="Times New Roman" w:eastAsia="Calibri" w:hAnsi="Times New Roman" w:cs="Times New Roman"/>
          <w:iCs/>
        </w:rPr>
        <w:t>brand are discussed within the theme, “Datsun Returns.”</w:t>
      </w:r>
    </w:p>
    <w:p w:rsidR="00073F1F" w:rsidRDefault="00073F1F" w:rsidP="00413FC3">
      <w:pPr>
        <w:rPr>
          <w:rFonts w:ascii="Times New Roman" w:eastAsia="Calibri" w:hAnsi="Times New Roman" w:cs="Times New Roman"/>
          <w:i/>
          <w:iCs/>
        </w:rPr>
      </w:pPr>
    </w:p>
    <w:p w:rsidR="00427A65" w:rsidRPr="00DA4B52" w:rsidRDefault="00DA4B52" w:rsidP="00297D20">
      <w:pPr>
        <w:rPr>
          <w:rFonts w:ascii="Times New Roman" w:eastAsia="Calibri" w:hAnsi="Times New Roman" w:cs="Times New Roman"/>
          <w:i/>
          <w:iCs/>
        </w:rPr>
      </w:pPr>
      <w:r w:rsidRPr="00DA4B52">
        <w:rPr>
          <w:rFonts w:ascii="Times New Roman" w:eastAsia="Calibri" w:hAnsi="Times New Roman" w:cs="Times New Roman"/>
          <w:i/>
          <w:iCs/>
        </w:rPr>
        <w:t>Who is Datsun</w:t>
      </w:r>
      <w:r w:rsidR="00427A65" w:rsidRPr="00DA4B52">
        <w:rPr>
          <w:rFonts w:ascii="Times New Roman" w:eastAsia="Calibri" w:hAnsi="Times New Roman" w:cs="Times New Roman"/>
          <w:i/>
          <w:iCs/>
        </w:rPr>
        <w:t>?</w:t>
      </w:r>
    </w:p>
    <w:p w:rsidR="00427A65" w:rsidRPr="00427A65" w:rsidRDefault="00427A65" w:rsidP="00297D20">
      <w:pPr>
        <w:rPr>
          <w:rFonts w:ascii="Times New Roman" w:eastAsia="Calibri" w:hAnsi="Times New Roman" w:cs="Times New Roman"/>
          <w:iCs/>
        </w:rPr>
      </w:pPr>
      <w:r w:rsidRPr="00427A65">
        <w:rPr>
          <w:rFonts w:ascii="Times New Roman" w:eastAsia="Calibri" w:hAnsi="Times New Roman" w:cs="Times New Roman"/>
          <w:iCs/>
        </w:rPr>
        <w:t xml:space="preserve">Datsun is an important brand within the Nissan Motor Company’s history. </w:t>
      </w:r>
      <w:r w:rsidR="00FD442B">
        <w:rPr>
          <w:rFonts w:ascii="Times New Roman" w:eastAsia="Calibri" w:hAnsi="Times New Roman" w:cs="Times New Roman"/>
          <w:iCs/>
        </w:rPr>
        <w:t xml:space="preserve"> </w:t>
      </w:r>
      <w:r w:rsidRPr="00427A65">
        <w:rPr>
          <w:rFonts w:ascii="Times New Roman" w:eastAsia="Calibri" w:hAnsi="Times New Roman" w:cs="Times New Roman"/>
          <w:iCs/>
        </w:rPr>
        <w:t>It began in 1914 with DAT, a company named from the first initials of its three investors (Den, Aoyama and Takeuchi) and translated as ‘lightning-fast</w:t>
      </w:r>
      <w:r w:rsidR="00FD442B">
        <w:rPr>
          <w:rFonts w:ascii="Times New Roman" w:eastAsia="Calibri" w:hAnsi="Times New Roman" w:cs="Times New Roman"/>
          <w:iCs/>
        </w:rPr>
        <w:t xml:space="preserve">.’ </w:t>
      </w:r>
      <w:r w:rsidRPr="00427A65">
        <w:rPr>
          <w:rFonts w:ascii="Times New Roman" w:eastAsia="Calibri" w:hAnsi="Times New Roman" w:cs="Times New Roman"/>
          <w:iCs/>
        </w:rPr>
        <w:t xml:space="preserve"> From the first model, the DAT-Car, the company expanded until it was taken over by Nissan’s founding father </w:t>
      </w:r>
      <w:proofErr w:type="spellStart"/>
      <w:r w:rsidRPr="00427A65">
        <w:rPr>
          <w:rFonts w:ascii="Times New Roman" w:eastAsia="Calibri" w:hAnsi="Times New Roman" w:cs="Times New Roman"/>
          <w:iCs/>
        </w:rPr>
        <w:t>Yoshisuke</w:t>
      </w:r>
      <w:proofErr w:type="spellEnd"/>
      <w:r w:rsidRPr="00427A65">
        <w:rPr>
          <w:rFonts w:ascii="Times New Roman" w:eastAsia="Calibri" w:hAnsi="Times New Roman" w:cs="Times New Roman"/>
          <w:iCs/>
        </w:rPr>
        <w:t xml:space="preserve"> </w:t>
      </w:r>
      <w:proofErr w:type="spellStart"/>
      <w:r w:rsidRPr="00427A65">
        <w:rPr>
          <w:rFonts w:ascii="Times New Roman" w:eastAsia="Calibri" w:hAnsi="Times New Roman" w:cs="Times New Roman"/>
          <w:iCs/>
        </w:rPr>
        <w:t>Aikawa</w:t>
      </w:r>
      <w:proofErr w:type="spellEnd"/>
      <w:r w:rsidRPr="00427A65">
        <w:rPr>
          <w:rFonts w:ascii="Times New Roman" w:eastAsia="Calibri" w:hAnsi="Times New Roman" w:cs="Times New Roman"/>
          <w:iCs/>
        </w:rPr>
        <w:t xml:space="preserve"> in 1933. </w:t>
      </w:r>
      <w:r w:rsidR="00FD442B">
        <w:rPr>
          <w:rFonts w:ascii="Times New Roman" w:eastAsia="Calibri" w:hAnsi="Times New Roman" w:cs="Times New Roman"/>
          <w:iCs/>
        </w:rPr>
        <w:t xml:space="preserve"> </w:t>
      </w:r>
      <w:proofErr w:type="spellStart"/>
      <w:r w:rsidRPr="00427A65">
        <w:rPr>
          <w:rFonts w:ascii="Times New Roman" w:eastAsia="Calibri" w:hAnsi="Times New Roman" w:cs="Times New Roman"/>
          <w:iCs/>
        </w:rPr>
        <w:t>Aikawa</w:t>
      </w:r>
      <w:proofErr w:type="spellEnd"/>
      <w:r w:rsidRPr="00427A65">
        <w:rPr>
          <w:rFonts w:ascii="Times New Roman" w:eastAsia="Calibri" w:hAnsi="Times New Roman" w:cs="Times New Roman"/>
          <w:iCs/>
        </w:rPr>
        <w:t xml:space="preserve"> envisioned ‘mobility for all’ with a lightweight, economical yet durable car that fulfilled the needs and ambitions of up-and-coming Japanese people through local engineering and mass-production. </w:t>
      </w:r>
      <w:r w:rsidR="00FD442B">
        <w:rPr>
          <w:rFonts w:ascii="Times New Roman" w:eastAsia="Calibri" w:hAnsi="Times New Roman" w:cs="Times New Roman"/>
          <w:iCs/>
        </w:rPr>
        <w:t xml:space="preserve"> </w:t>
      </w:r>
      <w:r w:rsidRPr="00427A65">
        <w:rPr>
          <w:rFonts w:ascii="Times New Roman" w:eastAsia="Calibri" w:hAnsi="Times New Roman" w:cs="Times New Roman"/>
          <w:iCs/>
        </w:rPr>
        <w:t>He named the car ‘DAT-son’, or ‘the son of DAT’, which soon became ‘Datsun</w:t>
      </w:r>
      <w:r w:rsidR="00FD442B">
        <w:rPr>
          <w:rFonts w:ascii="Times New Roman" w:eastAsia="Calibri" w:hAnsi="Times New Roman" w:cs="Times New Roman"/>
          <w:iCs/>
        </w:rPr>
        <w:t xml:space="preserve">.’ </w:t>
      </w:r>
      <w:r w:rsidRPr="00427A65">
        <w:rPr>
          <w:rFonts w:ascii="Times New Roman" w:eastAsia="Calibri" w:hAnsi="Times New Roman" w:cs="Times New Roman"/>
          <w:iCs/>
        </w:rPr>
        <w:t xml:space="preserve"> 20 million Datsun vehicles were sold in 190 countries until the Datsun brand was phased out from 1981.</w:t>
      </w:r>
    </w:p>
    <w:p w:rsidR="00427A65" w:rsidRDefault="00427A65" w:rsidP="00297D20">
      <w:pPr>
        <w:rPr>
          <w:rFonts w:ascii="Times New Roman" w:eastAsia="Calibri" w:hAnsi="Times New Roman" w:cs="Times New Roman"/>
          <w:iCs/>
        </w:rPr>
      </w:pPr>
    </w:p>
    <w:p w:rsidR="00427A65" w:rsidRPr="00427A65" w:rsidRDefault="00DA4B52" w:rsidP="00297D20">
      <w:pPr>
        <w:rPr>
          <w:rFonts w:ascii="Times New Roman" w:eastAsia="Calibri" w:hAnsi="Times New Roman" w:cs="Times New Roman"/>
          <w:iCs/>
        </w:rPr>
      </w:pPr>
      <w:r>
        <w:rPr>
          <w:rFonts w:ascii="Times New Roman" w:eastAsia="Calibri" w:hAnsi="Times New Roman" w:cs="Times New Roman"/>
          <w:iCs/>
        </w:rPr>
        <w:t>Why is Datsun Returning Now?</w:t>
      </w:r>
    </w:p>
    <w:p w:rsidR="00427A65" w:rsidRPr="00427A65" w:rsidRDefault="00427A65" w:rsidP="00297D20">
      <w:pPr>
        <w:rPr>
          <w:rFonts w:ascii="Times New Roman" w:eastAsia="Calibri" w:hAnsi="Times New Roman" w:cs="Times New Roman"/>
          <w:iCs/>
        </w:rPr>
      </w:pPr>
      <w:r w:rsidRPr="00427A65">
        <w:rPr>
          <w:rFonts w:ascii="Times New Roman" w:eastAsia="Calibri" w:hAnsi="Times New Roman" w:cs="Times New Roman"/>
          <w:iCs/>
        </w:rPr>
        <w:t xml:space="preserve">The decision to reintroduce the Datsun brand into the market was made in 2010. </w:t>
      </w:r>
      <w:r w:rsidR="00FD442B">
        <w:rPr>
          <w:rFonts w:ascii="Times New Roman" w:eastAsia="Calibri" w:hAnsi="Times New Roman" w:cs="Times New Roman"/>
          <w:iCs/>
        </w:rPr>
        <w:t xml:space="preserve"> </w:t>
      </w:r>
      <w:r w:rsidR="0046351A" w:rsidRPr="0046351A">
        <w:rPr>
          <w:rFonts w:ascii="Times New Roman" w:eastAsia="Calibri" w:hAnsi="Times New Roman" w:cs="Times New Roman"/>
          <w:iCs/>
        </w:rPr>
        <w:t>O</w:t>
      </w:r>
      <w:r w:rsidRPr="0046351A">
        <w:rPr>
          <w:rFonts w:ascii="Times New Roman" w:eastAsia="Calibri" w:hAnsi="Times New Roman" w:cs="Times New Roman"/>
          <w:iCs/>
        </w:rPr>
        <w:t>ptimistic, up-and-coming women and men in high-growth economies are looking for a vehicle that not only answers their everyday needs and wants, but also fulfil</w:t>
      </w:r>
      <w:r w:rsidR="003968A4" w:rsidRPr="0046351A">
        <w:rPr>
          <w:rFonts w:ascii="Times New Roman" w:eastAsia="Calibri" w:hAnsi="Times New Roman" w:cs="Times New Roman"/>
          <w:iCs/>
        </w:rPr>
        <w:t>l</w:t>
      </w:r>
      <w:r w:rsidRPr="0046351A">
        <w:rPr>
          <w:rFonts w:ascii="Times New Roman" w:eastAsia="Calibri" w:hAnsi="Times New Roman" w:cs="Times New Roman"/>
          <w:iCs/>
        </w:rPr>
        <w:t>s their dreams and ambitions.</w:t>
      </w:r>
      <w:r w:rsidRPr="00427A65">
        <w:rPr>
          <w:rFonts w:ascii="Times New Roman" w:eastAsia="Calibri" w:hAnsi="Times New Roman" w:cs="Times New Roman"/>
          <w:iCs/>
        </w:rPr>
        <w:t xml:space="preserve"> </w:t>
      </w:r>
      <w:r w:rsidR="00FD442B">
        <w:rPr>
          <w:rFonts w:ascii="Times New Roman" w:eastAsia="Calibri" w:hAnsi="Times New Roman" w:cs="Times New Roman"/>
          <w:iCs/>
        </w:rPr>
        <w:t xml:space="preserve"> The</w:t>
      </w:r>
      <w:r w:rsidRPr="00427A65">
        <w:rPr>
          <w:rFonts w:ascii="Times New Roman" w:eastAsia="Calibri" w:hAnsi="Times New Roman" w:cs="Times New Roman"/>
          <w:iCs/>
        </w:rPr>
        <w:t xml:space="preserve"> proposition to meet this need is exactly</w:t>
      </w:r>
      <w:r w:rsidR="00FD442B">
        <w:rPr>
          <w:rFonts w:ascii="Times New Roman" w:eastAsia="Calibri" w:hAnsi="Times New Roman" w:cs="Times New Roman"/>
          <w:iCs/>
        </w:rPr>
        <w:t xml:space="preserve"> in line with the proposition Niss</w:t>
      </w:r>
      <w:r w:rsidR="00232EB5">
        <w:rPr>
          <w:rFonts w:ascii="Times New Roman" w:eastAsia="Calibri" w:hAnsi="Times New Roman" w:cs="Times New Roman"/>
          <w:iCs/>
        </w:rPr>
        <w:t>a</w:t>
      </w:r>
      <w:r w:rsidR="00FD442B">
        <w:rPr>
          <w:rFonts w:ascii="Times New Roman" w:eastAsia="Calibri" w:hAnsi="Times New Roman" w:cs="Times New Roman"/>
          <w:iCs/>
        </w:rPr>
        <w:t>n</w:t>
      </w:r>
      <w:r w:rsidRPr="00427A65">
        <w:rPr>
          <w:rFonts w:ascii="Times New Roman" w:eastAsia="Calibri" w:hAnsi="Times New Roman" w:cs="Times New Roman"/>
          <w:iCs/>
        </w:rPr>
        <w:t xml:space="preserve"> outlined for similarly optimistic customers in Japan, America and a large part of the world during most of the 20th Century in Datsun heritage.</w:t>
      </w:r>
    </w:p>
    <w:p w:rsidR="00427A65" w:rsidRDefault="00427A65" w:rsidP="00297D20">
      <w:pPr>
        <w:rPr>
          <w:rFonts w:ascii="Times New Roman" w:eastAsia="Calibri" w:hAnsi="Times New Roman" w:cs="Times New Roman"/>
          <w:iCs/>
        </w:rPr>
      </w:pPr>
    </w:p>
    <w:p w:rsidR="00427A65" w:rsidRPr="00427A65" w:rsidRDefault="00DA4B52" w:rsidP="00297D20">
      <w:pPr>
        <w:rPr>
          <w:rFonts w:ascii="Times New Roman" w:eastAsia="Calibri" w:hAnsi="Times New Roman" w:cs="Times New Roman"/>
          <w:iCs/>
        </w:rPr>
      </w:pPr>
      <w:r>
        <w:rPr>
          <w:rFonts w:ascii="Times New Roman" w:eastAsia="Calibri" w:hAnsi="Times New Roman" w:cs="Times New Roman"/>
          <w:iCs/>
        </w:rPr>
        <w:t>Why bring back Datsun</w:t>
      </w:r>
      <w:r w:rsidR="00427A65" w:rsidRPr="00427A65">
        <w:rPr>
          <w:rFonts w:ascii="Times New Roman" w:eastAsia="Calibri" w:hAnsi="Times New Roman" w:cs="Times New Roman"/>
          <w:iCs/>
        </w:rPr>
        <w:t xml:space="preserve"> </w:t>
      </w:r>
      <w:r>
        <w:rPr>
          <w:rFonts w:ascii="Times New Roman" w:eastAsia="Calibri" w:hAnsi="Times New Roman" w:cs="Times New Roman"/>
          <w:iCs/>
        </w:rPr>
        <w:t>and not expand Nissan</w:t>
      </w:r>
      <w:r w:rsidR="00F20097">
        <w:rPr>
          <w:rFonts w:ascii="Times New Roman" w:eastAsia="Calibri" w:hAnsi="Times New Roman" w:cs="Times New Roman"/>
          <w:iCs/>
        </w:rPr>
        <w:t>?</w:t>
      </w:r>
    </w:p>
    <w:p w:rsidR="00427A65" w:rsidRPr="00427A65" w:rsidRDefault="00427A65" w:rsidP="00297D20">
      <w:pPr>
        <w:rPr>
          <w:rFonts w:ascii="Times New Roman" w:eastAsia="Calibri" w:hAnsi="Times New Roman" w:cs="Times New Roman"/>
          <w:iCs/>
        </w:rPr>
      </w:pPr>
      <w:r w:rsidRPr="00427A65">
        <w:rPr>
          <w:rFonts w:ascii="Times New Roman" w:eastAsia="Calibri" w:hAnsi="Times New Roman" w:cs="Times New Roman"/>
          <w:iCs/>
        </w:rPr>
        <w:t>Nissan Power 88 mid-</w:t>
      </w:r>
      <w:r w:rsidR="00232EB5">
        <w:rPr>
          <w:rFonts w:ascii="Times New Roman" w:eastAsia="Calibri" w:hAnsi="Times New Roman" w:cs="Times New Roman"/>
          <w:iCs/>
        </w:rPr>
        <w:t>term business plan announced an</w:t>
      </w:r>
      <w:r w:rsidRPr="00427A65">
        <w:rPr>
          <w:rFonts w:ascii="Times New Roman" w:eastAsia="Calibri" w:hAnsi="Times New Roman" w:cs="Times New Roman"/>
          <w:iCs/>
        </w:rPr>
        <w:t xml:space="preserve"> intention to accelerate the introduction of new products to custom</w:t>
      </w:r>
      <w:r w:rsidR="00232EB5">
        <w:rPr>
          <w:rFonts w:ascii="Times New Roman" w:eastAsia="Calibri" w:hAnsi="Times New Roman" w:cs="Times New Roman"/>
          <w:iCs/>
        </w:rPr>
        <w:t>ers in high-growth countries.  Datsun</w:t>
      </w:r>
      <w:r w:rsidRPr="00427A65">
        <w:rPr>
          <w:rFonts w:ascii="Times New Roman" w:eastAsia="Calibri" w:hAnsi="Times New Roman" w:cs="Times New Roman"/>
          <w:iCs/>
        </w:rPr>
        <w:t xml:space="preserve"> intend</w:t>
      </w:r>
      <w:r w:rsidR="00232EB5">
        <w:rPr>
          <w:rFonts w:ascii="Times New Roman" w:eastAsia="Calibri" w:hAnsi="Times New Roman" w:cs="Times New Roman"/>
          <w:iCs/>
        </w:rPr>
        <w:t>s</w:t>
      </w:r>
      <w:r w:rsidRPr="00427A65">
        <w:rPr>
          <w:rFonts w:ascii="Times New Roman" w:eastAsia="Calibri" w:hAnsi="Times New Roman" w:cs="Times New Roman"/>
          <w:iCs/>
        </w:rPr>
        <w:t xml:space="preserve"> to serve them with exciting </w:t>
      </w:r>
      <w:r w:rsidRPr="00427A65">
        <w:rPr>
          <w:rFonts w:ascii="Times New Roman" w:eastAsia="Calibri" w:hAnsi="Times New Roman" w:cs="Times New Roman"/>
          <w:iCs/>
        </w:rPr>
        <w:lastRenderedPageBreak/>
        <w:t xml:space="preserve">products, made locally and assured by global expertise. </w:t>
      </w:r>
      <w:r w:rsidR="00232EB5">
        <w:rPr>
          <w:rFonts w:ascii="Times New Roman" w:eastAsia="Calibri" w:hAnsi="Times New Roman" w:cs="Times New Roman"/>
          <w:iCs/>
        </w:rPr>
        <w:t xml:space="preserve"> </w:t>
      </w:r>
      <w:r w:rsidRPr="00427A65">
        <w:rPr>
          <w:rFonts w:ascii="Times New Roman" w:eastAsia="Calibri" w:hAnsi="Times New Roman" w:cs="Times New Roman"/>
          <w:iCs/>
        </w:rPr>
        <w:t>By contrast, Nissan will continue to make global products assured by a global brand.</w:t>
      </w:r>
    </w:p>
    <w:p w:rsidR="00427A65" w:rsidRDefault="00427A65" w:rsidP="00297D20">
      <w:pPr>
        <w:rPr>
          <w:rFonts w:ascii="Times New Roman" w:eastAsia="Calibri" w:hAnsi="Times New Roman" w:cs="Times New Roman"/>
          <w:iCs/>
        </w:rPr>
      </w:pPr>
    </w:p>
    <w:p w:rsidR="00427A65" w:rsidRPr="00427A65" w:rsidRDefault="00DA4B52" w:rsidP="00297D20">
      <w:pPr>
        <w:rPr>
          <w:rFonts w:ascii="Times New Roman" w:eastAsia="Calibri" w:hAnsi="Times New Roman" w:cs="Times New Roman"/>
          <w:iCs/>
        </w:rPr>
      </w:pPr>
      <w:r>
        <w:rPr>
          <w:rFonts w:ascii="Times New Roman" w:eastAsia="Calibri" w:hAnsi="Times New Roman" w:cs="Times New Roman"/>
          <w:iCs/>
        </w:rPr>
        <w:t>How does the badge</w:t>
      </w:r>
      <w:r w:rsidR="00427A65" w:rsidRPr="00427A65">
        <w:rPr>
          <w:rFonts w:ascii="Times New Roman" w:eastAsia="Calibri" w:hAnsi="Times New Roman" w:cs="Times New Roman"/>
          <w:iCs/>
        </w:rPr>
        <w:t xml:space="preserve"> </w:t>
      </w:r>
      <w:r>
        <w:rPr>
          <w:rFonts w:ascii="Times New Roman" w:eastAsia="Calibri" w:hAnsi="Times New Roman" w:cs="Times New Roman"/>
          <w:iCs/>
        </w:rPr>
        <w:t>reflect the new Datsun</w:t>
      </w:r>
      <w:r w:rsidR="00427A65" w:rsidRPr="00427A65">
        <w:rPr>
          <w:rFonts w:ascii="Times New Roman" w:eastAsia="Calibri" w:hAnsi="Times New Roman" w:cs="Times New Roman"/>
          <w:iCs/>
        </w:rPr>
        <w:t>?</w:t>
      </w:r>
    </w:p>
    <w:p w:rsidR="00427A65" w:rsidRDefault="00427A65" w:rsidP="00297D20">
      <w:pPr>
        <w:rPr>
          <w:rFonts w:ascii="Times New Roman" w:eastAsia="Calibri" w:hAnsi="Times New Roman" w:cs="Times New Roman"/>
          <w:iCs/>
        </w:rPr>
      </w:pPr>
      <w:r w:rsidRPr="00427A65">
        <w:rPr>
          <w:rFonts w:ascii="Times New Roman" w:eastAsia="Calibri" w:hAnsi="Times New Roman" w:cs="Times New Roman"/>
          <w:iCs/>
        </w:rPr>
        <w:t>The new Datsun badge is a modern interpretation</w:t>
      </w:r>
      <w:r w:rsidR="003968A4">
        <w:rPr>
          <w:rFonts w:ascii="Times New Roman" w:eastAsia="Calibri" w:hAnsi="Times New Roman" w:cs="Times New Roman"/>
          <w:iCs/>
        </w:rPr>
        <w:t xml:space="preserve"> of the original, which symboliz</w:t>
      </w:r>
      <w:r w:rsidRPr="00427A65">
        <w:rPr>
          <w:rFonts w:ascii="Times New Roman" w:eastAsia="Calibri" w:hAnsi="Times New Roman" w:cs="Times New Roman"/>
          <w:iCs/>
        </w:rPr>
        <w:t>ed the Datsun belief, ‘Sincerity leads to success</w:t>
      </w:r>
      <w:r w:rsidR="00232EB5">
        <w:rPr>
          <w:rFonts w:ascii="Times New Roman" w:eastAsia="Calibri" w:hAnsi="Times New Roman" w:cs="Times New Roman"/>
          <w:iCs/>
        </w:rPr>
        <w:t xml:space="preserve">.’ </w:t>
      </w:r>
      <w:r w:rsidRPr="00427A65">
        <w:rPr>
          <w:rFonts w:ascii="Times New Roman" w:eastAsia="Calibri" w:hAnsi="Times New Roman" w:cs="Times New Roman"/>
          <w:iCs/>
        </w:rPr>
        <w:t xml:space="preserve"> The inner portion preserves the essence of the original Datsun</w:t>
      </w:r>
      <w:r w:rsidR="003968A4">
        <w:rPr>
          <w:rFonts w:ascii="Times New Roman" w:eastAsia="Calibri" w:hAnsi="Times New Roman" w:cs="Times New Roman"/>
          <w:iCs/>
        </w:rPr>
        <w:t xml:space="preserve"> logo, with a blue bar, symboliz</w:t>
      </w:r>
      <w:r w:rsidRPr="00427A65">
        <w:rPr>
          <w:rFonts w:ascii="Times New Roman" w:eastAsia="Calibri" w:hAnsi="Times New Roman" w:cs="Times New Roman"/>
          <w:iCs/>
        </w:rPr>
        <w:t xml:space="preserve">ing integrity, striking through the rising sun, representing the energy of rising towards a better tomorrow. </w:t>
      </w:r>
      <w:r w:rsidR="00232EB5">
        <w:rPr>
          <w:rFonts w:ascii="Times New Roman" w:eastAsia="Calibri" w:hAnsi="Times New Roman" w:cs="Times New Roman"/>
          <w:iCs/>
        </w:rPr>
        <w:t xml:space="preserve"> </w:t>
      </w:r>
      <w:r w:rsidRPr="00427A65">
        <w:rPr>
          <w:rFonts w:ascii="Times New Roman" w:eastAsia="Calibri" w:hAnsi="Times New Roman" w:cs="Times New Roman"/>
          <w:iCs/>
        </w:rPr>
        <w:t xml:space="preserve">The outer bolt shape represents the modernity and robustness of the new Datsun brand and cars. </w:t>
      </w:r>
      <w:r w:rsidR="00232EB5">
        <w:rPr>
          <w:rFonts w:ascii="Times New Roman" w:eastAsia="Calibri" w:hAnsi="Times New Roman" w:cs="Times New Roman"/>
          <w:iCs/>
        </w:rPr>
        <w:t xml:space="preserve"> </w:t>
      </w:r>
      <w:r w:rsidRPr="00427A65">
        <w:rPr>
          <w:rFonts w:ascii="Times New Roman" w:eastAsia="Calibri" w:hAnsi="Times New Roman" w:cs="Times New Roman"/>
          <w:iCs/>
        </w:rPr>
        <w:t>The blue brand color is taken from Datsun heritage, with its meaning rooted in sincerity and trustworthiness.</w:t>
      </w:r>
    </w:p>
    <w:p w:rsidR="00427A65" w:rsidRDefault="00427A65" w:rsidP="00297D20">
      <w:pPr>
        <w:rPr>
          <w:rFonts w:ascii="Times New Roman" w:eastAsia="Calibri" w:hAnsi="Times New Roman" w:cs="Times New Roman"/>
          <w:iCs/>
        </w:rPr>
      </w:pPr>
    </w:p>
    <w:p w:rsidR="00427A65" w:rsidRPr="00427A65" w:rsidRDefault="00F20097" w:rsidP="00297D20">
      <w:pPr>
        <w:rPr>
          <w:rFonts w:ascii="Times New Roman" w:eastAsia="Calibri" w:hAnsi="Times New Roman" w:cs="Times New Roman"/>
          <w:iCs/>
        </w:rPr>
      </w:pPr>
      <w:r>
        <w:rPr>
          <w:rFonts w:ascii="Times New Roman" w:eastAsia="Calibri" w:hAnsi="Times New Roman" w:cs="Times New Roman"/>
          <w:iCs/>
        </w:rPr>
        <w:t>What will the new Datsun be like?</w:t>
      </w:r>
    </w:p>
    <w:p w:rsidR="00427A65" w:rsidRPr="00427A65" w:rsidRDefault="00232EB5" w:rsidP="00297D20">
      <w:pPr>
        <w:rPr>
          <w:rFonts w:ascii="Times New Roman" w:eastAsia="Calibri" w:hAnsi="Times New Roman" w:cs="Times New Roman"/>
          <w:iCs/>
        </w:rPr>
      </w:pPr>
      <w:r>
        <w:rPr>
          <w:rFonts w:ascii="Times New Roman" w:eastAsia="Calibri" w:hAnsi="Times New Roman" w:cs="Times New Roman"/>
          <w:iCs/>
        </w:rPr>
        <w:t>Nissan</w:t>
      </w:r>
      <w:r w:rsidR="00427A65" w:rsidRPr="00427A65">
        <w:rPr>
          <w:rFonts w:ascii="Times New Roman" w:eastAsia="Calibri" w:hAnsi="Times New Roman" w:cs="Times New Roman"/>
          <w:iCs/>
        </w:rPr>
        <w:t xml:space="preserve"> revealed the first Datsun model in India on July 15th 2013. </w:t>
      </w:r>
      <w:r>
        <w:rPr>
          <w:rFonts w:ascii="Times New Roman" w:eastAsia="Calibri" w:hAnsi="Times New Roman" w:cs="Times New Roman"/>
          <w:iCs/>
        </w:rPr>
        <w:t xml:space="preserve"> Sales begin in 2014 in India followed by</w:t>
      </w:r>
      <w:r w:rsidR="00427A65" w:rsidRPr="00427A65">
        <w:rPr>
          <w:rFonts w:ascii="Times New Roman" w:eastAsia="Calibri" w:hAnsi="Times New Roman" w:cs="Times New Roman"/>
          <w:iCs/>
        </w:rPr>
        <w:t xml:space="preserve"> Indonesia, Russia and South Africa. </w:t>
      </w:r>
      <w:r>
        <w:rPr>
          <w:rFonts w:ascii="Times New Roman" w:eastAsia="Calibri" w:hAnsi="Times New Roman" w:cs="Times New Roman"/>
          <w:iCs/>
        </w:rPr>
        <w:t xml:space="preserve"> </w:t>
      </w:r>
      <w:r w:rsidR="00427A65" w:rsidRPr="00427A65">
        <w:rPr>
          <w:rFonts w:ascii="Times New Roman" w:eastAsia="Calibri" w:hAnsi="Times New Roman" w:cs="Times New Roman"/>
          <w:iCs/>
        </w:rPr>
        <w:t xml:space="preserve">Although Datsun models will be individually developed for different markets, the concept for each is inspired by the same principles. </w:t>
      </w:r>
      <w:r>
        <w:rPr>
          <w:rFonts w:ascii="Times New Roman" w:eastAsia="Calibri" w:hAnsi="Times New Roman" w:cs="Times New Roman"/>
          <w:iCs/>
        </w:rPr>
        <w:t xml:space="preserve"> </w:t>
      </w:r>
      <w:r w:rsidR="00427A65" w:rsidRPr="00427A65">
        <w:rPr>
          <w:rFonts w:ascii="Times New Roman" w:eastAsia="Calibri" w:hAnsi="Times New Roman" w:cs="Times New Roman"/>
          <w:iCs/>
        </w:rPr>
        <w:t xml:space="preserve">All future Datsun models will offer up-and-coming customers in high-growth markets an engaging driving experience, peace of mind ownership and accessibility at the right price, with a competitive total cost of ownership. </w:t>
      </w:r>
      <w:r>
        <w:rPr>
          <w:rFonts w:ascii="Times New Roman" w:eastAsia="Calibri" w:hAnsi="Times New Roman" w:cs="Times New Roman"/>
          <w:iCs/>
        </w:rPr>
        <w:t xml:space="preserve"> </w:t>
      </w:r>
      <w:r w:rsidR="00427A65" w:rsidRPr="00427A65">
        <w:rPr>
          <w:rFonts w:ascii="Times New Roman" w:eastAsia="Calibri" w:hAnsi="Times New Roman" w:cs="Times New Roman"/>
          <w:iCs/>
        </w:rPr>
        <w:t>These product values will be supported by Nissan Motor Company’s experience as a global car manufacturer and t</w:t>
      </w:r>
      <w:r w:rsidR="00176D1F">
        <w:rPr>
          <w:rFonts w:ascii="Times New Roman" w:eastAsia="Calibri" w:hAnsi="Times New Roman" w:cs="Times New Roman"/>
          <w:iCs/>
        </w:rPr>
        <w:t>echnical expert in local optimiz</w:t>
      </w:r>
      <w:r w:rsidR="00427A65" w:rsidRPr="00427A65">
        <w:rPr>
          <w:rFonts w:ascii="Times New Roman" w:eastAsia="Calibri" w:hAnsi="Times New Roman" w:cs="Times New Roman"/>
          <w:iCs/>
        </w:rPr>
        <w:t xml:space="preserve">ed solutions. </w:t>
      </w:r>
      <w:r>
        <w:rPr>
          <w:rFonts w:ascii="Times New Roman" w:eastAsia="Calibri" w:hAnsi="Times New Roman" w:cs="Times New Roman"/>
          <w:iCs/>
        </w:rPr>
        <w:t xml:space="preserve"> </w:t>
      </w:r>
      <w:r w:rsidR="00427A65" w:rsidRPr="00427A65">
        <w:rPr>
          <w:rFonts w:ascii="Times New Roman" w:eastAsia="Calibri" w:hAnsi="Times New Roman" w:cs="Times New Roman"/>
          <w:iCs/>
        </w:rPr>
        <w:t>The 21st-century Datsun will deliver a rewarding brand experience with no compromise in terms of accessibility, reliability and durability – values deeply rooted in Datsun’s heritage.</w:t>
      </w:r>
    </w:p>
    <w:p w:rsidR="00427A65" w:rsidRPr="00427A65" w:rsidRDefault="00427A65" w:rsidP="00427A65">
      <w:pPr>
        <w:rPr>
          <w:rFonts w:ascii="Times New Roman" w:eastAsia="Calibri" w:hAnsi="Times New Roman" w:cs="Times New Roman"/>
          <w:iCs/>
        </w:rPr>
      </w:pPr>
    </w:p>
    <w:p w:rsidR="00A2056D" w:rsidRDefault="00A2056D" w:rsidP="00A2056D">
      <w:pPr>
        <w:rPr>
          <w:rFonts w:ascii="Times New Roman" w:eastAsia="Calibri" w:hAnsi="Times New Roman" w:cs="Times New Roman"/>
          <w:iCs/>
        </w:rPr>
      </w:pPr>
      <w:r>
        <w:rPr>
          <w:rFonts w:ascii="Times New Roman" w:eastAsia="Calibri" w:hAnsi="Times New Roman" w:cs="Times New Roman"/>
          <w:iCs/>
        </w:rPr>
        <w:t xml:space="preserve">Brand equity creates value to customers in the automotive category in the same way brand equity creates value in other products.  </w:t>
      </w:r>
      <w:r w:rsidR="00427A65">
        <w:rPr>
          <w:rFonts w:ascii="Times New Roman" w:eastAsia="Calibri" w:hAnsi="Times New Roman" w:cs="Times New Roman"/>
          <w:iCs/>
        </w:rPr>
        <w:t xml:space="preserve">Brand equity creates value to consumers </w:t>
      </w:r>
      <w:r w:rsidR="00176D1F">
        <w:rPr>
          <w:rFonts w:ascii="Times New Roman" w:eastAsia="Calibri" w:hAnsi="Times New Roman" w:cs="Times New Roman"/>
          <w:iCs/>
        </w:rPr>
        <w:t xml:space="preserve">in these ways: </w:t>
      </w:r>
      <w:r w:rsidR="00427A65">
        <w:rPr>
          <w:rFonts w:ascii="Times New Roman" w:eastAsia="Calibri" w:hAnsi="Times New Roman" w:cs="Times New Roman"/>
          <w:iCs/>
        </w:rPr>
        <w:t xml:space="preserve">1) </w:t>
      </w:r>
      <w:r w:rsidR="00176D1F">
        <w:rPr>
          <w:rFonts w:ascii="Times New Roman" w:eastAsia="Calibri" w:hAnsi="Times New Roman" w:cs="Times New Roman"/>
          <w:iCs/>
        </w:rPr>
        <w:t xml:space="preserve">enhances </w:t>
      </w:r>
      <w:r w:rsidR="00427A65">
        <w:rPr>
          <w:rFonts w:ascii="Times New Roman" w:eastAsia="Calibri" w:hAnsi="Times New Roman" w:cs="Times New Roman"/>
          <w:iCs/>
        </w:rPr>
        <w:t>interpretatio</w:t>
      </w:r>
      <w:r w:rsidR="00176D1F">
        <w:rPr>
          <w:rFonts w:ascii="Times New Roman" w:eastAsia="Calibri" w:hAnsi="Times New Roman" w:cs="Times New Roman"/>
          <w:iCs/>
        </w:rPr>
        <w:t>n and processing of information;</w:t>
      </w:r>
      <w:r w:rsidR="00427A65">
        <w:rPr>
          <w:rFonts w:ascii="Times New Roman" w:eastAsia="Calibri" w:hAnsi="Times New Roman" w:cs="Times New Roman"/>
          <w:iCs/>
        </w:rPr>
        <w:t xml:space="preserve"> 2) builds confidence in t</w:t>
      </w:r>
      <w:r w:rsidR="00176D1F">
        <w:rPr>
          <w:rFonts w:ascii="Times New Roman" w:eastAsia="Calibri" w:hAnsi="Times New Roman" w:cs="Times New Roman"/>
          <w:iCs/>
        </w:rPr>
        <w:t>he purchase decision; 3</w:t>
      </w:r>
      <w:r w:rsidR="00427A65">
        <w:rPr>
          <w:rFonts w:ascii="Times New Roman" w:eastAsia="Calibri" w:hAnsi="Times New Roman" w:cs="Times New Roman"/>
          <w:iCs/>
        </w:rPr>
        <w:t xml:space="preserve">) </w:t>
      </w:r>
      <w:r w:rsidR="00176D1F">
        <w:rPr>
          <w:rFonts w:ascii="Times New Roman" w:eastAsia="Calibri" w:hAnsi="Times New Roman" w:cs="Times New Roman"/>
          <w:iCs/>
        </w:rPr>
        <w:t xml:space="preserve">provides </w:t>
      </w:r>
      <w:r w:rsidR="00427A65">
        <w:rPr>
          <w:rFonts w:ascii="Times New Roman" w:eastAsia="Calibri" w:hAnsi="Times New Roman" w:cs="Times New Roman"/>
          <w:iCs/>
        </w:rPr>
        <w:t>use satisfa</w:t>
      </w:r>
      <w:r w:rsidR="00176D1F">
        <w:rPr>
          <w:rFonts w:ascii="Times New Roman" w:eastAsia="Calibri" w:hAnsi="Times New Roman" w:cs="Times New Roman"/>
          <w:iCs/>
        </w:rPr>
        <w:t xml:space="preserve">ction (user can feel different while using the product, i.e. happy, proud, contented etc.) </w:t>
      </w:r>
    </w:p>
    <w:p w:rsidR="00427A65" w:rsidRDefault="00427A65" w:rsidP="00A2056D">
      <w:pPr>
        <w:rPr>
          <w:rFonts w:ascii="Times New Roman" w:eastAsia="Calibri" w:hAnsi="Times New Roman" w:cs="Times New Roman"/>
          <w:iCs/>
        </w:rPr>
      </w:pPr>
    </w:p>
    <w:p w:rsidR="00A2056D" w:rsidRPr="00A2056D" w:rsidRDefault="00176D1F" w:rsidP="00A2056D">
      <w:pPr>
        <w:rPr>
          <w:rFonts w:ascii="Times New Roman" w:eastAsia="Calibri" w:hAnsi="Times New Roman" w:cs="Times New Roman"/>
          <w:iCs/>
        </w:rPr>
      </w:pPr>
      <w:r>
        <w:rPr>
          <w:rFonts w:ascii="Times New Roman" w:eastAsia="Calibri" w:hAnsi="Times New Roman" w:cs="Times New Roman"/>
          <w:iCs/>
        </w:rPr>
        <w:t xml:space="preserve">Brand equity creates value for </w:t>
      </w:r>
      <w:r w:rsidR="00A2056D">
        <w:rPr>
          <w:rFonts w:ascii="Times New Roman" w:eastAsia="Calibri" w:hAnsi="Times New Roman" w:cs="Times New Roman"/>
          <w:iCs/>
        </w:rPr>
        <w:t>Nis</w:t>
      </w:r>
      <w:r>
        <w:rPr>
          <w:rFonts w:ascii="Times New Roman" w:eastAsia="Calibri" w:hAnsi="Times New Roman" w:cs="Times New Roman"/>
          <w:iCs/>
        </w:rPr>
        <w:t xml:space="preserve">san by; </w:t>
      </w:r>
      <w:r w:rsidR="00427A65">
        <w:rPr>
          <w:rFonts w:ascii="Times New Roman" w:eastAsia="Calibri" w:hAnsi="Times New Roman" w:cs="Times New Roman"/>
          <w:iCs/>
        </w:rPr>
        <w:t xml:space="preserve">1) </w:t>
      </w:r>
      <w:r w:rsidR="002D1207">
        <w:rPr>
          <w:rFonts w:ascii="Times New Roman" w:eastAsia="Calibri" w:hAnsi="Times New Roman" w:cs="Times New Roman"/>
          <w:iCs/>
        </w:rPr>
        <w:t xml:space="preserve">enhancing </w:t>
      </w:r>
      <w:r w:rsidR="00427A65">
        <w:rPr>
          <w:rFonts w:ascii="Times New Roman" w:eastAsia="Calibri" w:hAnsi="Times New Roman" w:cs="Times New Roman"/>
          <w:iCs/>
        </w:rPr>
        <w:t xml:space="preserve">the effectiveness and efficiency of </w:t>
      </w:r>
      <w:r>
        <w:rPr>
          <w:rFonts w:ascii="Times New Roman" w:eastAsia="Calibri" w:hAnsi="Times New Roman" w:cs="Times New Roman"/>
          <w:iCs/>
        </w:rPr>
        <w:t xml:space="preserve">their </w:t>
      </w:r>
      <w:r w:rsidR="002D1207">
        <w:rPr>
          <w:rFonts w:ascii="Times New Roman" w:eastAsia="Calibri" w:hAnsi="Times New Roman" w:cs="Times New Roman"/>
          <w:iCs/>
        </w:rPr>
        <w:t>marketing program</w:t>
      </w:r>
      <w:r>
        <w:rPr>
          <w:rFonts w:ascii="Times New Roman" w:eastAsia="Calibri" w:hAnsi="Times New Roman" w:cs="Times New Roman"/>
          <w:iCs/>
        </w:rPr>
        <w:t>s;</w:t>
      </w:r>
      <w:r w:rsidR="002D1207">
        <w:rPr>
          <w:rFonts w:ascii="Times New Roman" w:eastAsia="Calibri" w:hAnsi="Times New Roman" w:cs="Times New Roman"/>
          <w:iCs/>
        </w:rPr>
        <w:t xml:space="preserve"> 2) building </w:t>
      </w:r>
      <w:r>
        <w:rPr>
          <w:rFonts w:ascii="Times New Roman" w:eastAsia="Calibri" w:hAnsi="Times New Roman" w:cs="Times New Roman"/>
          <w:iCs/>
        </w:rPr>
        <w:t xml:space="preserve">brand loyalty among consumers; </w:t>
      </w:r>
      <w:r w:rsidR="00427A65">
        <w:rPr>
          <w:rFonts w:ascii="Times New Roman" w:eastAsia="Calibri" w:hAnsi="Times New Roman" w:cs="Times New Roman"/>
          <w:iCs/>
        </w:rPr>
        <w:t>3) maintaining prices and margins, 4)</w:t>
      </w:r>
      <w:r>
        <w:rPr>
          <w:rFonts w:ascii="Times New Roman" w:eastAsia="Calibri" w:hAnsi="Times New Roman" w:cs="Times New Roman"/>
          <w:iCs/>
        </w:rPr>
        <w:t xml:space="preserve"> launching new brands and brand extensions;</w:t>
      </w:r>
      <w:r w:rsidR="002D1207">
        <w:rPr>
          <w:rFonts w:ascii="Times New Roman" w:eastAsia="Calibri" w:hAnsi="Times New Roman" w:cs="Times New Roman"/>
          <w:iCs/>
        </w:rPr>
        <w:t xml:space="preserve"> 5) establishing</w:t>
      </w:r>
      <w:r w:rsidR="00427A65">
        <w:rPr>
          <w:rFonts w:ascii="Times New Roman" w:eastAsia="Calibri" w:hAnsi="Times New Roman" w:cs="Times New Roman"/>
          <w:iCs/>
        </w:rPr>
        <w:t xml:space="preserve"> trade leverage, </w:t>
      </w:r>
      <w:r w:rsidR="002D1207">
        <w:rPr>
          <w:rFonts w:ascii="Times New Roman" w:eastAsia="Calibri" w:hAnsi="Times New Roman" w:cs="Times New Roman"/>
          <w:iCs/>
        </w:rPr>
        <w:t xml:space="preserve">keeping a competitive advantage. </w:t>
      </w:r>
    </w:p>
    <w:p w:rsidR="006B017E" w:rsidRPr="00F77F3F" w:rsidRDefault="006B017E" w:rsidP="00F77F3F">
      <w:pPr>
        <w:contextualSpacing/>
        <w:rPr>
          <w:rFonts w:ascii="Times New Roman" w:hAnsi="Times New Roman" w:cs="Times New Roman"/>
          <w:b/>
        </w:rPr>
      </w:pPr>
    </w:p>
    <w:p w:rsidR="00044100" w:rsidRPr="00044100" w:rsidRDefault="00044100" w:rsidP="00A56A71">
      <w:pPr>
        <w:pStyle w:val="ListParagraph"/>
        <w:numPr>
          <w:ilvl w:val="0"/>
          <w:numId w:val="34"/>
        </w:numPr>
        <w:ind w:left="360"/>
        <w:rPr>
          <w:rFonts w:ascii="Times New Roman" w:eastAsia="Calibri" w:hAnsi="Times New Roman" w:cs="Times New Roman"/>
          <w:iCs/>
        </w:rPr>
      </w:pPr>
      <w:r w:rsidRPr="00044100">
        <w:rPr>
          <w:rFonts w:ascii="Times New Roman" w:eastAsia="Calibri" w:hAnsi="Times New Roman" w:cs="Times New Roman"/>
          <w:iCs/>
          <w:lang/>
        </w:rPr>
        <w:t>Why did Nissan decide to revive the Datsun name?  Why not create a new name?  What are the advantages and disadvantages of this branding strategy?</w:t>
      </w:r>
      <w:r w:rsidR="00F12123">
        <w:rPr>
          <w:rFonts w:ascii="Times New Roman" w:eastAsia="Calibri" w:hAnsi="Times New Roman" w:cs="Times New Roman"/>
          <w:iCs/>
          <w:lang/>
        </w:rPr>
        <w:t xml:space="preserve"> (LO3</w:t>
      </w:r>
      <w:r w:rsidR="000E41EB">
        <w:rPr>
          <w:rFonts w:ascii="Times New Roman" w:eastAsia="Calibri" w:hAnsi="Times New Roman" w:cs="Times New Roman"/>
          <w:iCs/>
          <w:lang/>
        </w:rPr>
        <w:t>)</w:t>
      </w:r>
    </w:p>
    <w:p w:rsidR="00DA4B52" w:rsidRDefault="00DA4B52" w:rsidP="00D05AEB">
      <w:pPr>
        <w:rPr>
          <w:rFonts w:ascii="Times New Roman" w:hAnsi="Times New Roman" w:cs="Times New Roman"/>
          <w:b/>
        </w:rPr>
      </w:pPr>
    </w:p>
    <w:p w:rsidR="00D05AEB" w:rsidRDefault="00DA4B52" w:rsidP="00D05AEB">
      <w:pPr>
        <w:rPr>
          <w:rFonts w:ascii="Times New Roman" w:hAnsi="Times New Roman" w:cs="Times New Roman"/>
        </w:rPr>
      </w:pPr>
      <w:r w:rsidRPr="00DA4B52">
        <w:rPr>
          <w:rFonts w:ascii="Times New Roman" w:hAnsi="Times New Roman" w:cs="Times New Roman"/>
        </w:rPr>
        <w:t>There are five general approaches to assessing the valu</w:t>
      </w:r>
      <w:r w:rsidR="004B7B14">
        <w:rPr>
          <w:rFonts w:ascii="Times New Roman" w:hAnsi="Times New Roman" w:cs="Times New Roman"/>
        </w:rPr>
        <w:t xml:space="preserve">e of brand equity. </w:t>
      </w:r>
      <w:r w:rsidR="00232EB5">
        <w:rPr>
          <w:rFonts w:ascii="Times New Roman" w:hAnsi="Times New Roman" w:cs="Times New Roman"/>
        </w:rPr>
        <w:t xml:space="preserve"> </w:t>
      </w:r>
      <w:r>
        <w:rPr>
          <w:rFonts w:ascii="Times New Roman" w:hAnsi="Times New Roman" w:cs="Times New Roman"/>
        </w:rPr>
        <w:t xml:space="preserve">The first is based on the price premium that the name can support. </w:t>
      </w:r>
      <w:r w:rsidR="00232EB5">
        <w:rPr>
          <w:rFonts w:ascii="Times New Roman" w:hAnsi="Times New Roman" w:cs="Times New Roman"/>
        </w:rPr>
        <w:t xml:space="preserve"> </w:t>
      </w:r>
      <w:r>
        <w:rPr>
          <w:rFonts w:ascii="Times New Roman" w:hAnsi="Times New Roman" w:cs="Times New Roman"/>
        </w:rPr>
        <w:t xml:space="preserve">The second is the impact of the name </w:t>
      </w:r>
      <w:r w:rsidR="004B7B14">
        <w:rPr>
          <w:rFonts w:ascii="Times New Roman" w:hAnsi="Times New Roman" w:cs="Times New Roman"/>
        </w:rPr>
        <w:t xml:space="preserve">has </w:t>
      </w:r>
      <w:r>
        <w:rPr>
          <w:rFonts w:ascii="Times New Roman" w:hAnsi="Times New Roman" w:cs="Times New Roman"/>
        </w:rPr>
        <w:t xml:space="preserve">on customer preference.  The third looks at the replacement value of the brand.  The fourth is based on the stock price. </w:t>
      </w:r>
      <w:r w:rsidR="00232EB5">
        <w:rPr>
          <w:rFonts w:ascii="Times New Roman" w:hAnsi="Times New Roman" w:cs="Times New Roman"/>
        </w:rPr>
        <w:t xml:space="preserve"> </w:t>
      </w:r>
      <w:r>
        <w:rPr>
          <w:rFonts w:ascii="Times New Roman" w:hAnsi="Times New Roman" w:cs="Times New Roman"/>
        </w:rPr>
        <w:t>And, the fifth is based on the</w:t>
      </w:r>
      <w:r w:rsidR="004B7B14">
        <w:rPr>
          <w:rFonts w:ascii="Times New Roman" w:hAnsi="Times New Roman" w:cs="Times New Roman"/>
        </w:rPr>
        <w:t xml:space="preserve"> future</w:t>
      </w:r>
      <w:r>
        <w:rPr>
          <w:rFonts w:ascii="Times New Roman" w:hAnsi="Times New Roman" w:cs="Times New Roman"/>
        </w:rPr>
        <w:t xml:space="preserve"> earning power of a brand.  </w:t>
      </w:r>
    </w:p>
    <w:p w:rsidR="00DA4B52" w:rsidRDefault="00DA4B52" w:rsidP="00D05AEB">
      <w:pPr>
        <w:rPr>
          <w:rFonts w:ascii="Times New Roman" w:hAnsi="Times New Roman" w:cs="Times New Roman"/>
        </w:rPr>
      </w:pPr>
    </w:p>
    <w:p w:rsidR="00DA4B52" w:rsidRDefault="00DA4B52" w:rsidP="00D05AEB">
      <w:pPr>
        <w:rPr>
          <w:rFonts w:ascii="Times New Roman" w:hAnsi="Times New Roman" w:cs="Times New Roman"/>
        </w:rPr>
      </w:pPr>
      <w:r>
        <w:rPr>
          <w:rFonts w:ascii="Times New Roman" w:hAnsi="Times New Roman" w:cs="Times New Roman"/>
        </w:rPr>
        <w:t>The following describes approach as it applies to Datsun</w:t>
      </w:r>
    </w:p>
    <w:p w:rsidR="00DA4B52" w:rsidRDefault="00DA4B52" w:rsidP="00D05AEB">
      <w:pPr>
        <w:rPr>
          <w:rFonts w:ascii="Times New Roman" w:hAnsi="Times New Roman" w:cs="Times New Roman"/>
        </w:rPr>
      </w:pPr>
    </w:p>
    <w:p w:rsidR="00DA4B52" w:rsidRPr="00DA4B52" w:rsidRDefault="00DA4B52" w:rsidP="00D05AEB">
      <w:pPr>
        <w:rPr>
          <w:rFonts w:ascii="Times New Roman" w:hAnsi="Times New Roman" w:cs="Times New Roman"/>
          <w:i/>
        </w:rPr>
      </w:pPr>
      <w:r w:rsidRPr="00DA4B52">
        <w:rPr>
          <w:rFonts w:ascii="Times New Roman" w:hAnsi="Times New Roman" w:cs="Times New Roman"/>
          <w:i/>
        </w:rPr>
        <w:t>Price premiums generated by the brand name</w:t>
      </w:r>
    </w:p>
    <w:p w:rsidR="00DA4B52" w:rsidRDefault="00DA4B52" w:rsidP="00D05AEB">
      <w:pPr>
        <w:rPr>
          <w:rFonts w:ascii="Times New Roman" w:hAnsi="Times New Roman" w:cs="Times New Roman"/>
        </w:rPr>
      </w:pPr>
      <w:r>
        <w:rPr>
          <w:rFonts w:ascii="Times New Roman" w:hAnsi="Times New Roman" w:cs="Times New Roman"/>
        </w:rPr>
        <w:lastRenderedPageBreak/>
        <w:t xml:space="preserve">Brand equity assets such as name awareness, perceived quality, associations, familiarity, and loyalty all have the potential to provide a brand with a price premium. </w:t>
      </w:r>
      <w:r w:rsidR="004654CF">
        <w:rPr>
          <w:rFonts w:ascii="Times New Roman" w:hAnsi="Times New Roman" w:cs="Times New Roman"/>
        </w:rPr>
        <w:t xml:space="preserve"> </w:t>
      </w:r>
      <w:r>
        <w:rPr>
          <w:rFonts w:ascii="Times New Roman" w:hAnsi="Times New Roman" w:cs="Times New Roman"/>
        </w:rPr>
        <w:t>The resulting extra revenue can be used to enhance profits or reinvest in building more equity.</w:t>
      </w:r>
    </w:p>
    <w:p w:rsidR="00DA4B52" w:rsidRDefault="00DA4B52" w:rsidP="00D05AEB">
      <w:pPr>
        <w:rPr>
          <w:rFonts w:ascii="Times New Roman" w:hAnsi="Times New Roman" w:cs="Times New Roman"/>
        </w:rPr>
      </w:pPr>
    </w:p>
    <w:p w:rsidR="00DA4B52" w:rsidRDefault="00DA4B52" w:rsidP="00D05AEB">
      <w:pPr>
        <w:rPr>
          <w:rFonts w:ascii="Times New Roman" w:hAnsi="Times New Roman" w:cs="Times New Roman"/>
        </w:rPr>
      </w:pPr>
      <w:r>
        <w:rPr>
          <w:rFonts w:ascii="Times New Roman" w:hAnsi="Times New Roman" w:cs="Times New Roman"/>
        </w:rPr>
        <w:t>In the case of Datsun, it</w:t>
      </w:r>
      <w:r w:rsidR="004B7B14">
        <w:rPr>
          <w:rFonts w:ascii="Times New Roman" w:hAnsi="Times New Roman" w:cs="Times New Roman"/>
        </w:rPr>
        <w:t xml:space="preserve"> is</w:t>
      </w:r>
      <w:r>
        <w:rPr>
          <w:rFonts w:ascii="Times New Roman" w:hAnsi="Times New Roman" w:cs="Times New Roman"/>
        </w:rPr>
        <w:t xml:space="preserve"> unclear if that name sets the foundation for price premium, especially with the </w:t>
      </w:r>
      <w:r w:rsidR="004B7B14">
        <w:rPr>
          <w:rFonts w:ascii="Times New Roman" w:hAnsi="Times New Roman" w:cs="Times New Roman"/>
        </w:rPr>
        <w:t xml:space="preserve">Go and Go Plus, models. </w:t>
      </w:r>
      <w:r w:rsidR="004654CF">
        <w:rPr>
          <w:rFonts w:ascii="Times New Roman" w:hAnsi="Times New Roman" w:cs="Times New Roman"/>
        </w:rPr>
        <w:t xml:space="preserve"> </w:t>
      </w:r>
      <w:r w:rsidR="004B7B14">
        <w:rPr>
          <w:rFonts w:ascii="Times New Roman" w:hAnsi="Times New Roman" w:cs="Times New Roman"/>
        </w:rPr>
        <w:t>T</w:t>
      </w:r>
      <w:r>
        <w:rPr>
          <w:rFonts w:ascii="Times New Roman" w:hAnsi="Times New Roman" w:cs="Times New Roman"/>
        </w:rPr>
        <w:t xml:space="preserve">he Datsun name may </w:t>
      </w:r>
      <w:r w:rsidR="004B7B14">
        <w:rPr>
          <w:rFonts w:ascii="Times New Roman" w:hAnsi="Times New Roman" w:cs="Times New Roman"/>
        </w:rPr>
        <w:t xml:space="preserve">not </w:t>
      </w:r>
      <w:r>
        <w:rPr>
          <w:rFonts w:ascii="Times New Roman" w:hAnsi="Times New Roman" w:cs="Times New Roman"/>
        </w:rPr>
        <w:t xml:space="preserve">imply </w:t>
      </w:r>
      <w:r w:rsidR="004B7B14">
        <w:rPr>
          <w:rFonts w:ascii="Times New Roman" w:hAnsi="Times New Roman" w:cs="Times New Roman"/>
        </w:rPr>
        <w:t xml:space="preserve">a price premium it may in fact imply a price discount. </w:t>
      </w:r>
    </w:p>
    <w:p w:rsidR="00DA4B52" w:rsidRDefault="00DA4B52" w:rsidP="00D05AEB">
      <w:pPr>
        <w:rPr>
          <w:rFonts w:ascii="Times New Roman" w:hAnsi="Times New Roman" w:cs="Times New Roman"/>
        </w:rPr>
      </w:pPr>
    </w:p>
    <w:p w:rsidR="00DA4B52" w:rsidRDefault="00DA4B52" w:rsidP="00D05AEB">
      <w:pPr>
        <w:rPr>
          <w:rFonts w:ascii="Times New Roman" w:hAnsi="Times New Roman" w:cs="Times New Roman"/>
          <w:i/>
        </w:rPr>
      </w:pPr>
      <w:r w:rsidRPr="00DA4B52">
        <w:rPr>
          <w:rFonts w:ascii="Times New Roman" w:hAnsi="Times New Roman" w:cs="Times New Roman"/>
          <w:i/>
        </w:rPr>
        <w:t>Brand name and customer preference</w:t>
      </w:r>
    </w:p>
    <w:p w:rsidR="00F20097" w:rsidRDefault="004B7B14" w:rsidP="00D05AEB">
      <w:pPr>
        <w:rPr>
          <w:rFonts w:ascii="Times New Roman" w:hAnsi="Times New Roman" w:cs="Times New Roman"/>
        </w:rPr>
      </w:pPr>
      <w:r>
        <w:rPr>
          <w:rFonts w:ascii="Times New Roman" w:hAnsi="Times New Roman" w:cs="Times New Roman"/>
        </w:rPr>
        <w:t>T</w:t>
      </w:r>
      <w:r w:rsidR="00F20097" w:rsidRPr="00F20097">
        <w:rPr>
          <w:rFonts w:ascii="Times New Roman" w:hAnsi="Times New Roman" w:cs="Times New Roman"/>
        </w:rPr>
        <w:t>he price premium earned by a brand may not be the best way to quantify brand equity, especially for product classes like cigarettes and air travel where prices are fairly similar.</w:t>
      </w:r>
      <w:r w:rsidR="00F20097">
        <w:rPr>
          <w:rFonts w:ascii="Times New Roman" w:hAnsi="Times New Roman" w:cs="Times New Roman"/>
        </w:rPr>
        <w:t xml:space="preserve"> </w:t>
      </w:r>
      <w:r w:rsidR="004654CF">
        <w:rPr>
          <w:rFonts w:ascii="Times New Roman" w:hAnsi="Times New Roman" w:cs="Times New Roman"/>
        </w:rPr>
        <w:t xml:space="preserve"> </w:t>
      </w:r>
      <w:r w:rsidR="00F20097">
        <w:rPr>
          <w:rFonts w:ascii="Times New Roman" w:hAnsi="Times New Roman" w:cs="Times New Roman"/>
        </w:rPr>
        <w:t>An alternative is to consider the impact of the brand name upon the customer evaluation of the brand as measured by preference</w:t>
      </w:r>
      <w:r>
        <w:rPr>
          <w:rFonts w:ascii="Times New Roman" w:hAnsi="Times New Roman" w:cs="Times New Roman"/>
        </w:rPr>
        <w:t>,</w:t>
      </w:r>
      <w:r w:rsidR="00F20097">
        <w:rPr>
          <w:rFonts w:ascii="Times New Roman" w:hAnsi="Times New Roman" w:cs="Times New Roman"/>
        </w:rPr>
        <w:t xml:space="preserve"> attitude or intent to purchase. </w:t>
      </w:r>
      <w:r>
        <w:rPr>
          <w:rFonts w:ascii="Times New Roman" w:hAnsi="Times New Roman" w:cs="Times New Roman"/>
        </w:rPr>
        <w:t xml:space="preserve"> Asking a question like, “</w:t>
      </w:r>
      <w:r w:rsidR="00F20097">
        <w:rPr>
          <w:rFonts w:ascii="Times New Roman" w:hAnsi="Times New Roman" w:cs="Times New Roman"/>
        </w:rPr>
        <w:t>What does a brand name do to the evaluation?</w:t>
      </w:r>
      <w:r>
        <w:rPr>
          <w:rFonts w:ascii="Times New Roman" w:hAnsi="Times New Roman" w:cs="Times New Roman"/>
        </w:rPr>
        <w:t>” would be one way to assess customer preference.</w:t>
      </w:r>
      <w:r w:rsidR="00F20097">
        <w:rPr>
          <w:rFonts w:ascii="Times New Roman" w:hAnsi="Times New Roman" w:cs="Times New Roman"/>
        </w:rPr>
        <w:t xml:space="preserve"> </w:t>
      </w:r>
    </w:p>
    <w:p w:rsidR="00F20097" w:rsidRDefault="00F20097" w:rsidP="00D05AEB">
      <w:pPr>
        <w:rPr>
          <w:rFonts w:ascii="Times New Roman" w:hAnsi="Times New Roman" w:cs="Times New Roman"/>
        </w:rPr>
      </w:pPr>
    </w:p>
    <w:p w:rsidR="00F20097" w:rsidRDefault="004B7B14" w:rsidP="00D05AEB">
      <w:pPr>
        <w:rPr>
          <w:rFonts w:ascii="Times New Roman" w:hAnsi="Times New Roman" w:cs="Times New Roman"/>
        </w:rPr>
      </w:pPr>
      <w:r>
        <w:rPr>
          <w:rFonts w:ascii="Times New Roman" w:hAnsi="Times New Roman" w:cs="Times New Roman"/>
        </w:rPr>
        <w:t xml:space="preserve">For example, a </w:t>
      </w:r>
      <w:r w:rsidR="00F20097">
        <w:rPr>
          <w:rFonts w:ascii="Times New Roman" w:hAnsi="Times New Roman" w:cs="Times New Roman"/>
        </w:rPr>
        <w:t xml:space="preserve">study showed that the approval rating for Kellogg’s corn flakes went from 47% to 59% when the consumers were told the identity of the brand name. </w:t>
      </w:r>
      <w:r w:rsidR="004654CF">
        <w:rPr>
          <w:rFonts w:ascii="Times New Roman" w:hAnsi="Times New Roman" w:cs="Times New Roman"/>
        </w:rPr>
        <w:t xml:space="preserve"> </w:t>
      </w:r>
      <w:r w:rsidR="00F20097">
        <w:rPr>
          <w:rFonts w:ascii="Times New Roman" w:hAnsi="Times New Roman" w:cs="Times New Roman"/>
        </w:rPr>
        <w:t>The value of the brand would then be the marginal value of the extra sales or market share the brand supports.</w:t>
      </w:r>
    </w:p>
    <w:p w:rsidR="00F20097" w:rsidRDefault="00F20097" w:rsidP="00D05AEB">
      <w:pPr>
        <w:rPr>
          <w:rFonts w:ascii="Times New Roman" w:hAnsi="Times New Roman" w:cs="Times New Roman"/>
        </w:rPr>
      </w:pPr>
    </w:p>
    <w:p w:rsidR="00F20097" w:rsidRDefault="00F20097" w:rsidP="00D05AEB">
      <w:pPr>
        <w:rPr>
          <w:rFonts w:ascii="Times New Roman" w:hAnsi="Times New Roman" w:cs="Times New Roman"/>
        </w:rPr>
      </w:pPr>
      <w:r>
        <w:rPr>
          <w:rFonts w:ascii="Times New Roman" w:hAnsi="Times New Roman" w:cs="Times New Roman"/>
        </w:rPr>
        <w:t>In the case of Datsun, brand name and customer preference ma</w:t>
      </w:r>
      <w:r w:rsidR="004B7B14">
        <w:rPr>
          <w:rFonts w:ascii="Times New Roman" w:hAnsi="Times New Roman" w:cs="Times New Roman"/>
        </w:rPr>
        <w:t>y not be a</w:t>
      </w:r>
      <w:r w:rsidR="00AA538C">
        <w:rPr>
          <w:rFonts w:ascii="Times New Roman" w:hAnsi="Times New Roman" w:cs="Times New Roman"/>
        </w:rPr>
        <w:t>n</w:t>
      </w:r>
      <w:r w:rsidR="004B7B14">
        <w:rPr>
          <w:rFonts w:ascii="Times New Roman" w:hAnsi="Times New Roman" w:cs="Times New Roman"/>
        </w:rPr>
        <w:t xml:space="preserve"> ideal</w:t>
      </w:r>
      <w:r>
        <w:rPr>
          <w:rFonts w:ascii="Times New Roman" w:hAnsi="Times New Roman" w:cs="Times New Roman"/>
        </w:rPr>
        <w:t xml:space="preserve"> way to evaluate the value of the Datsun brand equity because the Datsun name has never existed in the </w:t>
      </w:r>
      <w:r w:rsidR="00AA538C">
        <w:rPr>
          <w:rFonts w:ascii="Times New Roman" w:hAnsi="Times New Roman" w:cs="Times New Roman"/>
        </w:rPr>
        <w:t>emerging markets</w:t>
      </w:r>
      <w:r>
        <w:rPr>
          <w:rFonts w:ascii="Times New Roman" w:hAnsi="Times New Roman" w:cs="Times New Roman"/>
        </w:rPr>
        <w:t>.</w:t>
      </w:r>
    </w:p>
    <w:p w:rsidR="00F20097" w:rsidRDefault="00F20097" w:rsidP="00D05AEB">
      <w:pPr>
        <w:rPr>
          <w:rFonts w:ascii="Times New Roman" w:hAnsi="Times New Roman" w:cs="Times New Roman"/>
        </w:rPr>
      </w:pPr>
    </w:p>
    <w:p w:rsidR="00F20097" w:rsidRDefault="00F20097" w:rsidP="00D05AEB">
      <w:pPr>
        <w:rPr>
          <w:rFonts w:ascii="Times New Roman" w:hAnsi="Times New Roman" w:cs="Times New Roman"/>
          <w:i/>
        </w:rPr>
      </w:pPr>
      <w:r w:rsidRPr="00F20097">
        <w:rPr>
          <w:rFonts w:ascii="Times New Roman" w:hAnsi="Times New Roman" w:cs="Times New Roman"/>
          <w:i/>
        </w:rPr>
        <w:t>Replacement Cost</w:t>
      </w:r>
    </w:p>
    <w:p w:rsidR="00F20097" w:rsidRDefault="00F20097" w:rsidP="00D05AEB">
      <w:pPr>
        <w:rPr>
          <w:rFonts w:ascii="Times New Roman" w:hAnsi="Times New Roman" w:cs="Times New Roman"/>
        </w:rPr>
      </w:pPr>
      <w:r w:rsidRPr="00F20097">
        <w:rPr>
          <w:rFonts w:ascii="Times New Roman" w:hAnsi="Times New Roman" w:cs="Times New Roman"/>
        </w:rPr>
        <w:t xml:space="preserve">Another perspective is the cost of establishing a </w:t>
      </w:r>
      <w:r>
        <w:rPr>
          <w:rFonts w:ascii="Times New Roman" w:hAnsi="Times New Roman" w:cs="Times New Roman"/>
        </w:rPr>
        <w:t xml:space="preserve">new </w:t>
      </w:r>
      <w:r w:rsidRPr="00F20097">
        <w:rPr>
          <w:rFonts w:ascii="Times New Roman" w:hAnsi="Times New Roman" w:cs="Times New Roman"/>
        </w:rPr>
        <w:t>name and business.</w:t>
      </w:r>
      <w:r>
        <w:rPr>
          <w:rFonts w:ascii="Times New Roman" w:hAnsi="Times New Roman" w:cs="Times New Roman"/>
        </w:rPr>
        <w:t xml:space="preserve"> </w:t>
      </w:r>
      <w:r w:rsidR="004654CF">
        <w:rPr>
          <w:rFonts w:ascii="Times New Roman" w:hAnsi="Times New Roman" w:cs="Times New Roman"/>
        </w:rPr>
        <w:t xml:space="preserve"> </w:t>
      </w:r>
      <w:r>
        <w:rPr>
          <w:rFonts w:ascii="Times New Roman" w:hAnsi="Times New Roman" w:cs="Times New Roman"/>
        </w:rPr>
        <w:t>While it i</w:t>
      </w:r>
      <w:r w:rsidR="004B7B14">
        <w:rPr>
          <w:rFonts w:ascii="Times New Roman" w:hAnsi="Times New Roman" w:cs="Times New Roman"/>
        </w:rPr>
        <w:t xml:space="preserve">s </w:t>
      </w:r>
      <w:r>
        <w:rPr>
          <w:rFonts w:ascii="Times New Roman" w:hAnsi="Times New Roman" w:cs="Times New Roman"/>
        </w:rPr>
        <w:t xml:space="preserve">difficult to establish </w:t>
      </w:r>
      <w:r w:rsidR="004B7B14">
        <w:rPr>
          <w:rFonts w:ascii="Times New Roman" w:hAnsi="Times New Roman" w:cs="Times New Roman"/>
        </w:rPr>
        <w:t>a final cost estimate</w:t>
      </w:r>
      <w:r>
        <w:rPr>
          <w:rFonts w:ascii="Times New Roman" w:hAnsi="Times New Roman" w:cs="Times New Roman"/>
        </w:rPr>
        <w:t xml:space="preserve"> to develop a new brand, there are rules of thumb that may help address the </w:t>
      </w:r>
      <w:r w:rsidR="004B7B14">
        <w:rPr>
          <w:rFonts w:ascii="Times New Roman" w:hAnsi="Times New Roman" w:cs="Times New Roman"/>
        </w:rPr>
        <w:t>“</w:t>
      </w:r>
      <w:r>
        <w:rPr>
          <w:rFonts w:ascii="Times New Roman" w:hAnsi="Times New Roman" w:cs="Times New Roman"/>
        </w:rPr>
        <w:t>replacement cost</w:t>
      </w:r>
      <w:r w:rsidR="004B7B14">
        <w:rPr>
          <w:rFonts w:ascii="Times New Roman" w:hAnsi="Times New Roman" w:cs="Times New Roman"/>
        </w:rPr>
        <w:t>”</w:t>
      </w:r>
      <w:r>
        <w:rPr>
          <w:rFonts w:ascii="Times New Roman" w:hAnsi="Times New Roman" w:cs="Times New Roman"/>
        </w:rPr>
        <w:t xml:space="preserve"> consideration.  </w:t>
      </w:r>
    </w:p>
    <w:p w:rsidR="00F20097" w:rsidRDefault="00F20097" w:rsidP="00D05AEB">
      <w:pPr>
        <w:rPr>
          <w:rFonts w:ascii="Times New Roman" w:hAnsi="Times New Roman" w:cs="Times New Roman"/>
        </w:rPr>
      </w:pPr>
    </w:p>
    <w:p w:rsidR="00C11769" w:rsidRDefault="00F20097" w:rsidP="00D05AEB">
      <w:pPr>
        <w:rPr>
          <w:rFonts w:ascii="Times New Roman" w:hAnsi="Times New Roman" w:cs="Times New Roman"/>
        </w:rPr>
      </w:pPr>
      <w:r>
        <w:rPr>
          <w:rFonts w:ascii="Times New Roman" w:hAnsi="Times New Roman" w:cs="Times New Roman"/>
        </w:rPr>
        <w:t xml:space="preserve">For example, if it was estimated to cost $100 million to develop and introduce a new product and that the chance of success was 25 percent </w:t>
      </w:r>
      <w:r w:rsidR="00C11769">
        <w:rPr>
          <w:rFonts w:ascii="Times New Roman" w:hAnsi="Times New Roman" w:cs="Times New Roman"/>
        </w:rPr>
        <w:t xml:space="preserve">on average, four </w:t>
      </w:r>
      <w:r>
        <w:rPr>
          <w:rFonts w:ascii="Times New Roman" w:hAnsi="Times New Roman" w:cs="Times New Roman"/>
        </w:rPr>
        <w:t xml:space="preserve">products costing a total of $400 million would need to be developed to ensure one winner. </w:t>
      </w:r>
    </w:p>
    <w:p w:rsidR="00DA4B52" w:rsidRDefault="00DA4B52" w:rsidP="00D05AEB">
      <w:pPr>
        <w:rPr>
          <w:rFonts w:ascii="Times New Roman" w:hAnsi="Times New Roman" w:cs="Times New Roman"/>
        </w:rPr>
      </w:pPr>
    </w:p>
    <w:p w:rsidR="00C11769" w:rsidRDefault="00C11769" w:rsidP="00D05AEB">
      <w:pPr>
        <w:rPr>
          <w:rFonts w:ascii="Times New Roman" w:hAnsi="Times New Roman" w:cs="Times New Roman"/>
        </w:rPr>
      </w:pPr>
      <w:r>
        <w:rPr>
          <w:rFonts w:ascii="Times New Roman" w:hAnsi="Times New Roman" w:cs="Times New Roman"/>
        </w:rPr>
        <w:t xml:space="preserve">In the case of Datsun, the name was already owned by Nissan Corporation, and much of the cost of registering trademarks developing logos </w:t>
      </w:r>
      <w:r w:rsidR="004B7B14">
        <w:rPr>
          <w:rFonts w:ascii="Times New Roman" w:hAnsi="Times New Roman" w:cs="Times New Roman"/>
        </w:rPr>
        <w:t xml:space="preserve">had already been developed and could be considered a sunk cost.  The </w:t>
      </w:r>
      <w:r>
        <w:rPr>
          <w:rFonts w:ascii="Times New Roman" w:hAnsi="Times New Roman" w:cs="Times New Roman"/>
        </w:rPr>
        <w:t xml:space="preserve">Datsun </w:t>
      </w:r>
      <w:r w:rsidR="004B7B14">
        <w:rPr>
          <w:rFonts w:ascii="Times New Roman" w:hAnsi="Times New Roman" w:cs="Times New Roman"/>
        </w:rPr>
        <w:t xml:space="preserve">name </w:t>
      </w:r>
      <w:r>
        <w:rPr>
          <w:rFonts w:ascii="Times New Roman" w:hAnsi="Times New Roman" w:cs="Times New Roman"/>
        </w:rPr>
        <w:t>was a previous asset of Nissan Corporation that was sitting on the shelf ready to be used.</w:t>
      </w:r>
    </w:p>
    <w:p w:rsidR="00C11769" w:rsidRDefault="00C11769" w:rsidP="00D05AEB">
      <w:pPr>
        <w:rPr>
          <w:rFonts w:ascii="Times New Roman" w:hAnsi="Times New Roman" w:cs="Times New Roman"/>
        </w:rPr>
      </w:pPr>
    </w:p>
    <w:p w:rsidR="00C11769" w:rsidRDefault="00C11769" w:rsidP="00D05AEB">
      <w:pPr>
        <w:rPr>
          <w:rFonts w:ascii="Times New Roman" w:hAnsi="Times New Roman" w:cs="Times New Roman"/>
          <w:i/>
        </w:rPr>
      </w:pPr>
      <w:r w:rsidRPr="00C11769">
        <w:rPr>
          <w:rFonts w:ascii="Times New Roman" w:hAnsi="Times New Roman" w:cs="Times New Roman"/>
          <w:i/>
        </w:rPr>
        <w:t>Brand value based upon stock price movements</w:t>
      </w:r>
    </w:p>
    <w:p w:rsidR="00C11769" w:rsidRDefault="00C11769" w:rsidP="00D05AEB">
      <w:pPr>
        <w:rPr>
          <w:rFonts w:ascii="Times New Roman" w:hAnsi="Times New Roman" w:cs="Times New Roman"/>
        </w:rPr>
      </w:pPr>
      <w:r>
        <w:rPr>
          <w:rFonts w:ascii="Times New Roman" w:hAnsi="Times New Roman" w:cs="Times New Roman"/>
        </w:rPr>
        <w:t xml:space="preserve">Another approach, suggested by finance theory is to use the stock price as a basis to evaluate the value of the brand equity. </w:t>
      </w:r>
      <w:r w:rsidR="004654CF">
        <w:rPr>
          <w:rFonts w:ascii="Times New Roman" w:hAnsi="Times New Roman" w:cs="Times New Roman"/>
        </w:rPr>
        <w:t xml:space="preserve"> </w:t>
      </w:r>
      <w:r>
        <w:rPr>
          <w:rFonts w:ascii="Times New Roman" w:hAnsi="Times New Roman" w:cs="Times New Roman"/>
        </w:rPr>
        <w:t>The argument is that the stock marke</w:t>
      </w:r>
      <w:r w:rsidR="004B7B14">
        <w:rPr>
          <w:rFonts w:ascii="Times New Roman" w:hAnsi="Times New Roman" w:cs="Times New Roman"/>
        </w:rPr>
        <w:t xml:space="preserve">t will adjust the price </w:t>
      </w:r>
      <w:r>
        <w:rPr>
          <w:rFonts w:ascii="Times New Roman" w:hAnsi="Times New Roman" w:cs="Times New Roman"/>
        </w:rPr>
        <w:t xml:space="preserve">to reflect the future prospects of the brand.  </w:t>
      </w:r>
    </w:p>
    <w:p w:rsidR="00C11769" w:rsidRDefault="00C11769" w:rsidP="00D05AEB">
      <w:pPr>
        <w:rPr>
          <w:rFonts w:ascii="Times New Roman" w:hAnsi="Times New Roman" w:cs="Times New Roman"/>
        </w:rPr>
      </w:pPr>
    </w:p>
    <w:p w:rsidR="00C11769" w:rsidRPr="00C11769" w:rsidRDefault="00C11769" w:rsidP="00D05AEB">
      <w:pPr>
        <w:rPr>
          <w:rFonts w:ascii="Times New Roman" w:hAnsi="Times New Roman" w:cs="Times New Roman"/>
        </w:rPr>
      </w:pPr>
      <w:r>
        <w:rPr>
          <w:rFonts w:ascii="Times New Roman" w:hAnsi="Times New Roman" w:cs="Times New Roman"/>
        </w:rPr>
        <w:t xml:space="preserve">In the case of Datsun, evaluating the stock price of Nissan would </w:t>
      </w:r>
      <w:r w:rsidR="004B7B14">
        <w:rPr>
          <w:rFonts w:ascii="Times New Roman" w:hAnsi="Times New Roman" w:cs="Times New Roman"/>
        </w:rPr>
        <w:t>not be an accurate method of analysis because Datsun had no impact of t</w:t>
      </w:r>
      <w:r w:rsidR="003968A4">
        <w:rPr>
          <w:rFonts w:ascii="Times New Roman" w:hAnsi="Times New Roman" w:cs="Times New Roman"/>
        </w:rPr>
        <w:t>he st</w:t>
      </w:r>
      <w:r w:rsidR="00C2137A">
        <w:rPr>
          <w:rFonts w:ascii="Times New Roman" w:hAnsi="Times New Roman" w:cs="Times New Roman"/>
        </w:rPr>
        <w:t>ock price of Nissan C</w:t>
      </w:r>
      <w:r w:rsidR="003968A4">
        <w:rPr>
          <w:rFonts w:ascii="Times New Roman" w:hAnsi="Times New Roman" w:cs="Times New Roman"/>
        </w:rPr>
        <w:t>orpor</w:t>
      </w:r>
      <w:r w:rsidR="004B7B14">
        <w:rPr>
          <w:rFonts w:ascii="Times New Roman" w:hAnsi="Times New Roman" w:cs="Times New Roman"/>
        </w:rPr>
        <w:t>ation.</w:t>
      </w:r>
    </w:p>
    <w:p w:rsidR="00D05AEB" w:rsidRDefault="00D05AEB" w:rsidP="00D05AEB">
      <w:pPr>
        <w:rPr>
          <w:rFonts w:ascii="Times New Roman" w:hAnsi="Times New Roman" w:cs="Times New Roman"/>
          <w:b/>
        </w:rPr>
      </w:pPr>
    </w:p>
    <w:p w:rsidR="00D05AEB" w:rsidRPr="00C11769" w:rsidRDefault="00C11769" w:rsidP="00D05AEB">
      <w:pPr>
        <w:rPr>
          <w:rFonts w:ascii="Times New Roman" w:hAnsi="Times New Roman" w:cs="Times New Roman"/>
          <w:i/>
        </w:rPr>
      </w:pPr>
      <w:r w:rsidRPr="00C11769">
        <w:rPr>
          <w:rFonts w:ascii="Times New Roman" w:hAnsi="Times New Roman" w:cs="Times New Roman"/>
          <w:i/>
        </w:rPr>
        <w:t>The earning power of a brand</w:t>
      </w:r>
    </w:p>
    <w:p w:rsidR="00D05AEB" w:rsidRDefault="00C11769" w:rsidP="00D05AEB">
      <w:pPr>
        <w:rPr>
          <w:rFonts w:ascii="Times New Roman" w:hAnsi="Times New Roman" w:cs="Times New Roman"/>
        </w:rPr>
      </w:pPr>
      <w:r w:rsidRPr="00C11769">
        <w:rPr>
          <w:rFonts w:ascii="Times New Roman" w:hAnsi="Times New Roman" w:cs="Times New Roman"/>
        </w:rPr>
        <w:lastRenderedPageBreak/>
        <w:t xml:space="preserve">Developing the brand value based upon future earnings is </w:t>
      </w:r>
      <w:r w:rsidR="004B7B14">
        <w:rPr>
          <w:rFonts w:ascii="Times New Roman" w:hAnsi="Times New Roman" w:cs="Times New Roman"/>
        </w:rPr>
        <w:t xml:space="preserve">also a </w:t>
      </w:r>
      <w:r w:rsidRPr="00C11769">
        <w:rPr>
          <w:rFonts w:ascii="Times New Roman" w:hAnsi="Times New Roman" w:cs="Times New Roman"/>
        </w:rPr>
        <w:t>difficult task</w:t>
      </w:r>
      <w:r>
        <w:rPr>
          <w:rFonts w:ascii="Times New Roman" w:hAnsi="Times New Roman" w:cs="Times New Roman"/>
        </w:rPr>
        <w:t>.  One approach might be to discount the present value of the future earnings attributable to brand equity assets</w:t>
      </w:r>
      <w:r w:rsidR="004B7B14">
        <w:rPr>
          <w:rFonts w:ascii="Times New Roman" w:hAnsi="Times New Roman" w:cs="Times New Roman"/>
        </w:rPr>
        <w:t>. O</w:t>
      </w:r>
      <w:r>
        <w:rPr>
          <w:rFonts w:ascii="Times New Roman" w:hAnsi="Times New Roman" w:cs="Times New Roman"/>
        </w:rPr>
        <w:t xml:space="preserve">ne way to do this is </w:t>
      </w:r>
      <w:r w:rsidR="004B7B14">
        <w:rPr>
          <w:rFonts w:ascii="Times New Roman" w:hAnsi="Times New Roman" w:cs="Times New Roman"/>
        </w:rPr>
        <w:t xml:space="preserve">to </w:t>
      </w:r>
      <w:r>
        <w:rPr>
          <w:rFonts w:ascii="Times New Roman" w:hAnsi="Times New Roman" w:cs="Times New Roman"/>
        </w:rPr>
        <w:t xml:space="preserve">develop a long-range plan of the brand </w:t>
      </w:r>
      <w:r w:rsidR="004B7B14">
        <w:rPr>
          <w:rFonts w:ascii="Times New Roman" w:hAnsi="Times New Roman" w:cs="Times New Roman"/>
        </w:rPr>
        <w:t xml:space="preserve">by </w:t>
      </w:r>
      <w:r>
        <w:rPr>
          <w:rFonts w:ascii="Times New Roman" w:hAnsi="Times New Roman" w:cs="Times New Roman"/>
        </w:rPr>
        <w:t>simply discount</w:t>
      </w:r>
      <w:r w:rsidR="00120E76">
        <w:rPr>
          <w:rFonts w:ascii="Times New Roman" w:hAnsi="Times New Roman" w:cs="Times New Roman"/>
        </w:rPr>
        <w:t>ing</w:t>
      </w:r>
      <w:r>
        <w:rPr>
          <w:rFonts w:ascii="Times New Roman" w:hAnsi="Times New Roman" w:cs="Times New Roman"/>
        </w:rPr>
        <w:t xml:space="preserve"> the profit stream that is projected.</w:t>
      </w:r>
    </w:p>
    <w:p w:rsidR="00C11769" w:rsidRDefault="00C11769" w:rsidP="00D05AEB">
      <w:pPr>
        <w:rPr>
          <w:rFonts w:ascii="Times New Roman" w:hAnsi="Times New Roman" w:cs="Times New Roman"/>
        </w:rPr>
      </w:pPr>
    </w:p>
    <w:p w:rsidR="00C11769" w:rsidRPr="00C11769" w:rsidRDefault="00C11769" w:rsidP="00D05AEB">
      <w:pPr>
        <w:rPr>
          <w:rFonts w:ascii="Times New Roman" w:hAnsi="Times New Roman" w:cs="Times New Roman"/>
        </w:rPr>
      </w:pPr>
      <w:r>
        <w:rPr>
          <w:rFonts w:ascii="Times New Roman" w:hAnsi="Times New Roman" w:cs="Times New Roman"/>
        </w:rPr>
        <w:t>In the case of Datsun, this would</w:t>
      </w:r>
      <w:r w:rsidR="004B7B14">
        <w:rPr>
          <w:rFonts w:ascii="Times New Roman" w:hAnsi="Times New Roman" w:cs="Times New Roman"/>
        </w:rPr>
        <w:t xml:space="preserve"> not provide hard data and the analysis would be</w:t>
      </w:r>
      <w:r>
        <w:rPr>
          <w:rFonts w:ascii="Times New Roman" w:hAnsi="Times New Roman" w:cs="Times New Roman"/>
        </w:rPr>
        <w:t xml:space="preserve"> subjective.</w:t>
      </w:r>
    </w:p>
    <w:p w:rsidR="00D05AEB" w:rsidRDefault="00D05AEB" w:rsidP="00D05AEB">
      <w:pPr>
        <w:rPr>
          <w:rFonts w:ascii="Times New Roman" w:hAnsi="Times New Roman" w:cs="Times New Roman"/>
          <w:b/>
        </w:rPr>
      </w:pPr>
    </w:p>
    <w:p w:rsidR="006B017E" w:rsidRPr="00D05AEB" w:rsidRDefault="006B017E" w:rsidP="00D05AEB">
      <w:pPr>
        <w:rPr>
          <w:rFonts w:ascii="Times New Roman" w:hAnsi="Times New Roman" w:cs="Times New Roman"/>
          <w:b/>
        </w:rPr>
      </w:pPr>
      <w:r w:rsidRPr="00D05AEB">
        <w:rPr>
          <w:rFonts w:ascii="Times New Roman" w:hAnsi="Times New Roman" w:cs="Times New Roman"/>
          <w:b/>
        </w:rPr>
        <w:t>General Discussion</w:t>
      </w:r>
    </w:p>
    <w:p w:rsidR="006B017E" w:rsidRPr="00F77F3F" w:rsidRDefault="006B017E" w:rsidP="00F77F3F">
      <w:pPr>
        <w:contextualSpacing/>
        <w:rPr>
          <w:rFonts w:ascii="Times New Roman" w:hAnsi="Times New Roman" w:cs="Times New Roman"/>
          <w:b/>
        </w:rPr>
      </w:pPr>
    </w:p>
    <w:p w:rsidR="00BD293C" w:rsidRDefault="00BD293C" w:rsidP="00BD293C">
      <w:pPr>
        <w:contextualSpacing/>
        <w:rPr>
          <w:rFonts w:ascii="Times New Roman" w:eastAsia="Calibri" w:hAnsi="Times New Roman" w:cs="Times New Roman"/>
          <w:iCs/>
        </w:rPr>
      </w:pPr>
      <w:moveToRangeStart w:id="15" w:author="osland_a" w:date="2014-08-05T17:04:00Z" w:name="move395021615"/>
      <w:moveTo w:id="16" w:author="osland_a" w:date="2014-08-05T17:04:00Z">
        <w:r>
          <w:rPr>
            <w:rFonts w:ascii="Times New Roman" w:eastAsia="Calibri" w:hAnsi="Times New Roman" w:cs="Times New Roman"/>
            <w:iCs/>
          </w:rPr>
          <w:t>This critical incident introduces students to the concept of brand architecture, and provides students with the branding decision factors considered within the automotive category.  Students learn conceptual terms and then apply them to Nissan.</w:t>
        </w:r>
      </w:moveTo>
    </w:p>
    <w:p w:rsidR="00BD293C" w:rsidRDefault="00BD293C" w:rsidP="00BD293C">
      <w:pPr>
        <w:contextualSpacing/>
        <w:rPr>
          <w:rFonts w:ascii="Times New Roman" w:eastAsia="Calibri" w:hAnsi="Times New Roman" w:cs="Times New Roman"/>
          <w:iCs/>
        </w:rPr>
      </w:pPr>
    </w:p>
    <w:p w:rsidR="00BD293C" w:rsidRDefault="00BD293C" w:rsidP="00BD293C">
      <w:pPr>
        <w:contextualSpacing/>
        <w:rPr>
          <w:rFonts w:ascii="Times New Roman" w:eastAsia="Calibri" w:hAnsi="Times New Roman" w:cs="Times New Roman"/>
          <w:iCs/>
        </w:rPr>
      </w:pPr>
      <w:moveTo w:id="17" w:author="osland_a" w:date="2014-08-05T17:04:00Z">
        <w:r>
          <w:rPr>
            <w:rFonts w:ascii="Times New Roman" w:eastAsia="Calibri" w:hAnsi="Times New Roman" w:cs="Times New Roman"/>
            <w:iCs/>
          </w:rPr>
          <w:t xml:space="preserve">The relevant theory and literature that applies in this critical incident is the LOGMAN model.  </w:t>
        </w:r>
        <w:r w:rsidRPr="00E21F37">
          <w:rPr>
            <w:rFonts w:ascii="Times New Roman" w:eastAsia="Calibri" w:hAnsi="Times New Roman" w:cs="Times New Roman"/>
            <w:iCs/>
          </w:rPr>
          <w:t>The LOGMAN model,</w:t>
        </w:r>
        <w:r>
          <w:rPr>
            <w:rFonts w:ascii="Times New Roman" w:eastAsia="Calibri" w:hAnsi="Times New Roman" w:cs="Times New Roman"/>
            <w:iCs/>
          </w:rPr>
          <w:t xml:space="preserve"> published in the </w:t>
        </w:r>
        <w:r w:rsidRPr="003726A7">
          <w:rPr>
            <w:rFonts w:ascii="Times New Roman" w:eastAsia="Calibri" w:hAnsi="Times New Roman" w:cs="Times New Roman"/>
            <w:i/>
            <w:iCs/>
          </w:rPr>
          <w:t>Journal of Product and Brand Management</w:t>
        </w:r>
        <w:r>
          <w:rPr>
            <w:rFonts w:ascii="Times New Roman" w:eastAsia="Calibri" w:hAnsi="Times New Roman" w:cs="Times New Roman"/>
            <w:iCs/>
          </w:rPr>
          <w:t>, in a 2004 article titled, “The LOGMAN Model: A Logical Brand Management Model.”</w:t>
        </w:r>
      </w:moveTo>
    </w:p>
    <w:p w:rsidR="00BD293C" w:rsidRDefault="00BD293C" w:rsidP="00BD293C">
      <w:pPr>
        <w:contextualSpacing/>
        <w:rPr>
          <w:rFonts w:ascii="Times New Roman" w:eastAsia="Calibri" w:hAnsi="Times New Roman" w:cs="Times New Roman"/>
          <w:iCs/>
        </w:rPr>
      </w:pPr>
    </w:p>
    <w:p w:rsidR="00BD293C" w:rsidRDefault="00BD293C" w:rsidP="00BD293C">
      <w:pPr>
        <w:contextualSpacing/>
        <w:rPr>
          <w:rFonts w:ascii="Times New Roman" w:eastAsia="Calibri" w:hAnsi="Times New Roman" w:cs="Times New Roman"/>
          <w:iCs/>
        </w:rPr>
      </w:pPr>
      <w:moveTo w:id="18" w:author="osland_a" w:date="2014-08-05T17:04:00Z">
        <w:r>
          <w:rPr>
            <w:rFonts w:ascii="Times New Roman" w:eastAsia="Calibri" w:hAnsi="Times New Roman" w:cs="Times New Roman"/>
            <w:iCs/>
          </w:rPr>
          <w:t xml:space="preserve">This model combined theories and insights from other scholarship on the topic: Kaplan </w:t>
        </w:r>
        <w:r w:rsidRPr="00E21F37">
          <w:rPr>
            <w:rFonts w:ascii="Times New Roman" w:eastAsia="Calibri" w:hAnsi="Times New Roman" w:cs="Times New Roman"/>
            <w:iCs/>
          </w:rPr>
          <w:t xml:space="preserve">and Norton’s balanced scorecard method, </w:t>
        </w:r>
        <w:r>
          <w:rPr>
            <w:rFonts w:ascii="Times New Roman" w:eastAsia="Calibri" w:hAnsi="Times New Roman" w:cs="Times New Roman"/>
            <w:iCs/>
          </w:rPr>
          <w:t xml:space="preserve">the </w:t>
        </w:r>
        <w:r w:rsidRPr="00E21F37">
          <w:rPr>
            <w:rFonts w:ascii="Times New Roman" w:eastAsia="Calibri" w:hAnsi="Times New Roman" w:cs="Times New Roman"/>
            <w:iCs/>
          </w:rPr>
          <w:t>B</w:t>
        </w:r>
        <w:r>
          <w:rPr>
            <w:rFonts w:ascii="Times New Roman" w:eastAsia="Calibri" w:hAnsi="Times New Roman" w:cs="Times New Roman"/>
            <w:iCs/>
          </w:rPr>
          <w:t xml:space="preserve">oston </w:t>
        </w:r>
        <w:r w:rsidRPr="00E21F37">
          <w:rPr>
            <w:rFonts w:ascii="Times New Roman" w:eastAsia="Calibri" w:hAnsi="Times New Roman" w:cs="Times New Roman"/>
            <w:iCs/>
          </w:rPr>
          <w:t>C</w:t>
        </w:r>
        <w:r>
          <w:rPr>
            <w:rFonts w:ascii="Times New Roman" w:eastAsia="Calibri" w:hAnsi="Times New Roman" w:cs="Times New Roman"/>
            <w:iCs/>
          </w:rPr>
          <w:t xml:space="preserve">onsulting </w:t>
        </w:r>
        <w:r w:rsidRPr="00E21F37">
          <w:rPr>
            <w:rFonts w:ascii="Times New Roman" w:eastAsia="Calibri" w:hAnsi="Times New Roman" w:cs="Times New Roman"/>
            <w:iCs/>
          </w:rPr>
          <w:t>G</w:t>
        </w:r>
        <w:r>
          <w:rPr>
            <w:rFonts w:ascii="Times New Roman" w:eastAsia="Calibri" w:hAnsi="Times New Roman" w:cs="Times New Roman"/>
            <w:iCs/>
          </w:rPr>
          <w:t>roup</w:t>
        </w:r>
        <w:r w:rsidRPr="00E21F37">
          <w:rPr>
            <w:rFonts w:ascii="Times New Roman" w:eastAsia="Calibri" w:hAnsi="Times New Roman" w:cs="Times New Roman"/>
            <w:iCs/>
          </w:rPr>
          <w:t>’s brand v</w:t>
        </w:r>
        <w:r>
          <w:rPr>
            <w:rFonts w:ascii="Times New Roman" w:eastAsia="Calibri" w:hAnsi="Times New Roman" w:cs="Times New Roman"/>
            <w:iCs/>
          </w:rPr>
          <w:t xml:space="preserve">alue creation method, the path </w:t>
        </w:r>
        <w:r w:rsidRPr="00E21F37">
          <w:rPr>
            <w:rFonts w:ascii="Times New Roman" w:eastAsia="Calibri" w:hAnsi="Times New Roman" w:cs="Times New Roman"/>
            <w:iCs/>
          </w:rPr>
          <w:t>analysis method, the gap analysis method, and the h</w:t>
        </w:r>
        <w:r>
          <w:rPr>
            <w:rFonts w:ascii="Times New Roman" w:eastAsia="Calibri" w:hAnsi="Times New Roman" w:cs="Times New Roman"/>
            <w:iCs/>
          </w:rPr>
          <w:t xml:space="preserve">ouse of quality method. </w:t>
        </w:r>
      </w:moveTo>
    </w:p>
    <w:p w:rsidR="00BD293C" w:rsidRPr="003726A7" w:rsidRDefault="00BD293C" w:rsidP="00BD293C">
      <w:pPr>
        <w:contextualSpacing/>
        <w:rPr>
          <w:rFonts w:ascii="Times New Roman" w:eastAsia="Calibri" w:hAnsi="Times New Roman" w:cs="Times New Roman"/>
          <w:iCs/>
        </w:rPr>
      </w:pPr>
      <w:moveTo w:id="19" w:author="osland_a" w:date="2014-08-05T17:04:00Z">
        <w:r>
          <w:rPr>
            <w:rFonts w:ascii="Times New Roman" w:eastAsia="Calibri" w:hAnsi="Times New Roman" w:cs="Times New Roman"/>
            <w:iCs/>
          </w:rPr>
          <w:t>It</w:t>
        </w:r>
        <w:r w:rsidRPr="00E21F37">
          <w:rPr>
            <w:rFonts w:ascii="Times New Roman" w:eastAsia="Calibri" w:hAnsi="Times New Roman" w:cs="Times New Roman"/>
            <w:iCs/>
          </w:rPr>
          <w:t xml:space="preserve"> proposes </w:t>
        </w:r>
        <w:r>
          <w:rPr>
            <w:rFonts w:ascii="Times New Roman" w:eastAsia="Calibri" w:hAnsi="Times New Roman" w:cs="Times New Roman"/>
            <w:iCs/>
          </w:rPr>
          <w:t xml:space="preserve">an audit of questions that guide brand managers may use in making brand management decisions.  This model is particularly useful and practical as brand managers evaluate </w:t>
        </w:r>
        <w:r w:rsidRPr="003726A7">
          <w:rPr>
            <w:rFonts w:ascii="Times New Roman" w:eastAsia="Calibri" w:hAnsi="Times New Roman" w:cs="Times New Roman"/>
            <w:iCs/>
          </w:rPr>
          <w:t>whether customer perceptions of the company's brand drivers and the external brand drivers are in line with the company's brand o</w:t>
        </w:r>
        <w:r>
          <w:rPr>
            <w:rFonts w:ascii="Times New Roman" w:eastAsia="Calibri" w:hAnsi="Times New Roman" w:cs="Times New Roman"/>
            <w:iCs/>
          </w:rPr>
          <w:t>bjectives. I</w:t>
        </w:r>
        <w:r w:rsidRPr="003726A7">
          <w:rPr>
            <w:rFonts w:ascii="Times New Roman" w:eastAsia="Calibri" w:hAnsi="Times New Roman" w:cs="Times New Roman"/>
            <w:iCs/>
          </w:rPr>
          <w:t>t analyzes the logical consistency of the company's brand policy across multiple customer segments and over time.</w:t>
        </w:r>
      </w:moveTo>
    </w:p>
    <w:p w:rsidR="00BD293C" w:rsidRDefault="00BD293C" w:rsidP="00BD293C">
      <w:pPr>
        <w:contextualSpacing/>
        <w:rPr>
          <w:rFonts w:ascii="Times New Roman" w:eastAsia="Calibri" w:hAnsi="Times New Roman" w:cs="Times New Roman"/>
          <w:iCs/>
        </w:rPr>
      </w:pPr>
    </w:p>
    <w:p w:rsidR="00BD293C" w:rsidDel="00BD293C" w:rsidRDefault="00BD293C" w:rsidP="00BD293C">
      <w:pPr>
        <w:contextualSpacing/>
        <w:rPr>
          <w:del w:id="20" w:author="osland_a" w:date="2014-08-05T17:05:00Z"/>
          <w:rFonts w:ascii="Times New Roman" w:eastAsia="Calibri" w:hAnsi="Times New Roman" w:cs="Times New Roman"/>
          <w:iCs/>
        </w:rPr>
      </w:pPr>
      <w:moveTo w:id="21" w:author="osland_a" w:date="2014-08-05T17:04:00Z">
        <w:del w:id="22" w:author="osland_a" w:date="2014-08-05T17:05:00Z">
          <w:r w:rsidDel="00BD293C">
            <w:rPr>
              <w:rFonts w:ascii="Times New Roman" w:eastAsia="Calibri" w:hAnsi="Times New Roman" w:cs="Times New Roman"/>
              <w:iCs/>
            </w:rPr>
            <w:delText xml:space="preserve">Further references are provided in the Reference Section of this teaching note. </w:delText>
          </w:r>
        </w:del>
      </w:moveTo>
    </w:p>
    <w:p w:rsidR="00BD293C" w:rsidDel="00BD293C" w:rsidRDefault="00BD293C" w:rsidP="00BD293C">
      <w:pPr>
        <w:contextualSpacing/>
        <w:rPr>
          <w:del w:id="23" w:author="osland_a" w:date="2014-08-05T17:05:00Z"/>
          <w:rFonts w:ascii="Times New Roman" w:eastAsia="Calibri" w:hAnsi="Times New Roman" w:cs="Times New Roman"/>
          <w:iCs/>
        </w:rPr>
      </w:pPr>
    </w:p>
    <w:moveToRangeEnd w:id="15"/>
    <w:p w:rsidR="00C90883" w:rsidDel="00BD293C" w:rsidRDefault="00C90883" w:rsidP="00F77F3F">
      <w:pPr>
        <w:contextualSpacing/>
        <w:rPr>
          <w:del w:id="24" w:author="osland_a" w:date="2014-08-05T17:04:00Z"/>
          <w:rFonts w:ascii="Times New Roman" w:hAnsi="Times New Roman" w:cs="Times New Roman"/>
        </w:rPr>
      </w:pPr>
      <w:del w:id="25" w:author="osland_a" w:date="2014-08-05T17:04:00Z">
        <w:r w:rsidDel="00BD293C">
          <w:rPr>
            <w:rFonts w:ascii="Times New Roman" w:hAnsi="Times New Roman" w:cs="Times New Roman"/>
          </w:rPr>
          <w:delText xml:space="preserve">There are many interesting aspects to this case. </w:delText>
        </w:r>
      </w:del>
    </w:p>
    <w:p w:rsidR="00C90883" w:rsidDel="00BD293C" w:rsidRDefault="00C90883" w:rsidP="00F77F3F">
      <w:pPr>
        <w:contextualSpacing/>
        <w:rPr>
          <w:del w:id="26" w:author="osland_a" w:date="2014-08-05T17:04:00Z"/>
          <w:rFonts w:ascii="Times New Roman" w:hAnsi="Times New Roman" w:cs="Times New Roman"/>
        </w:rPr>
      </w:pPr>
    </w:p>
    <w:p w:rsidR="006B017E" w:rsidRDefault="00C90883" w:rsidP="00F77F3F">
      <w:pPr>
        <w:contextualSpacing/>
        <w:rPr>
          <w:rFonts w:ascii="Times New Roman" w:hAnsi="Times New Roman" w:cs="Times New Roman"/>
        </w:rPr>
      </w:pPr>
      <w:r>
        <w:rPr>
          <w:rFonts w:ascii="Times New Roman" w:hAnsi="Times New Roman" w:cs="Times New Roman"/>
        </w:rPr>
        <w:t xml:space="preserve">According to David </w:t>
      </w:r>
      <w:proofErr w:type="spellStart"/>
      <w:r>
        <w:rPr>
          <w:rFonts w:ascii="Times New Roman" w:hAnsi="Times New Roman" w:cs="Times New Roman"/>
        </w:rPr>
        <w:t>Aaker</w:t>
      </w:r>
      <w:proofErr w:type="spellEnd"/>
      <w:r>
        <w:rPr>
          <w:rFonts w:ascii="Times New Roman" w:hAnsi="Times New Roman" w:cs="Times New Roman"/>
        </w:rPr>
        <w:t xml:space="preserve">, in the book </w:t>
      </w:r>
      <w:r w:rsidRPr="00C90883">
        <w:rPr>
          <w:rFonts w:ascii="Times New Roman" w:hAnsi="Times New Roman" w:cs="Times New Roman"/>
          <w:i/>
        </w:rPr>
        <w:t>M</w:t>
      </w:r>
      <w:r>
        <w:rPr>
          <w:rFonts w:ascii="Times New Roman" w:hAnsi="Times New Roman" w:cs="Times New Roman"/>
          <w:i/>
        </w:rPr>
        <w:t>anaging Brand E</w:t>
      </w:r>
      <w:r w:rsidRPr="00C90883">
        <w:rPr>
          <w:rFonts w:ascii="Times New Roman" w:hAnsi="Times New Roman" w:cs="Times New Roman"/>
          <w:i/>
        </w:rPr>
        <w:t>quity</w:t>
      </w:r>
      <w:r>
        <w:rPr>
          <w:rFonts w:ascii="Times New Roman" w:hAnsi="Times New Roman" w:cs="Times New Roman"/>
        </w:rPr>
        <w:t xml:space="preserve">, he </w:t>
      </w:r>
      <w:r w:rsidR="00E57CFC">
        <w:rPr>
          <w:rFonts w:ascii="Times New Roman" w:hAnsi="Times New Roman" w:cs="Times New Roman"/>
        </w:rPr>
        <w:t>writes</w:t>
      </w:r>
      <w:r>
        <w:rPr>
          <w:rFonts w:ascii="Times New Roman" w:hAnsi="Times New Roman" w:cs="Times New Roman"/>
        </w:rPr>
        <w:t xml:space="preserve"> about the resiliency of the Datsun name. </w:t>
      </w:r>
      <w:r w:rsidR="00C2137A">
        <w:rPr>
          <w:rFonts w:ascii="Times New Roman" w:hAnsi="Times New Roman" w:cs="Times New Roman"/>
        </w:rPr>
        <w:t xml:space="preserve"> </w:t>
      </w:r>
      <w:r w:rsidR="00E57CFC" w:rsidRPr="00F75F2D">
        <w:rPr>
          <w:rFonts w:ascii="Times New Roman" w:hAnsi="Times New Roman" w:cs="Times New Roman"/>
        </w:rPr>
        <w:t>A survey in</w:t>
      </w:r>
      <w:r w:rsidRPr="00F75F2D">
        <w:rPr>
          <w:rFonts w:ascii="Times New Roman" w:hAnsi="Times New Roman" w:cs="Times New Roman"/>
        </w:rPr>
        <w:t xml:space="preserve"> 1988</w:t>
      </w:r>
      <w:r w:rsidR="00E57CFC" w:rsidRPr="00F75F2D">
        <w:rPr>
          <w:rFonts w:ascii="Times New Roman" w:hAnsi="Times New Roman" w:cs="Times New Roman"/>
        </w:rPr>
        <w:t xml:space="preserve">, </w:t>
      </w:r>
      <w:r w:rsidR="00120E76" w:rsidRPr="00F75F2D">
        <w:rPr>
          <w:rFonts w:ascii="Times New Roman" w:hAnsi="Times New Roman" w:cs="Times New Roman"/>
        </w:rPr>
        <w:t xml:space="preserve">found that after five years of absence, </w:t>
      </w:r>
      <w:r w:rsidR="00F75F2D" w:rsidRPr="00F75F2D">
        <w:rPr>
          <w:rFonts w:ascii="Times New Roman" w:hAnsi="Times New Roman" w:cs="Times New Roman"/>
        </w:rPr>
        <w:t xml:space="preserve">the </w:t>
      </w:r>
      <w:r w:rsidRPr="00F75F2D">
        <w:rPr>
          <w:rFonts w:ascii="Times New Roman" w:hAnsi="Times New Roman" w:cs="Times New Roman"/>
        </w:rPr>
        <w:t xml:space="preserve">Datsun name was </w:t>
      </w:r>
      <w:r w:rsidR="00120E76" w:rsidRPr="00F75F2D">
        <w:rPr>
          <w:rFonts w:ascii="Times New Roman" w:hAnsi="Times New Roman" w:cs="Times New Roman"/>
        </w:rPr>
        <w:t>as well recognized</w:t>
      </w:r>
      <w:r w:rsidR="00E57CFC" w:rsidRPr="00F75F2D">
        <w:rPr>
          <w:rFonts w:ascii="Times New Roman" w:hAnsi="Times New Roman" w:cs="Times New Roman"/>
        </w:rPr>
        <w:t xml:space="preserve"> as the Nissan name</w:t>
      </w:r>
      <w:r w:rsidR="00120E76" w:rsidRPr="00F75F2D">
        <w:rPr>
          <w:rFonts w:ascii="Times New Roman" w:hAnsi="Times New Roman" w:cs="Times New Roman"/>
        </w:rPr>
        <w:t xml:space="preserve"> although Nissan had spent </w:t>
      </w:r>
      <w:r w:rsidR="00F75F2D" w:rsidRPr="00F75F2D">
        <w:rPr>
          <w:rFonts w:ascii="Times New Roman" w:hAnsi="Times New Roman" w:cs="Times New Roman"/>
        </w:rPr>
        <w:t>a tremendous amount of money for branding.</w:t>
      </w:r>
    </w:p>
    <w:p w:rsidR="00336326" w:rsidRDefault="00336326" w:rsidP="00F77F3F">
      <w:pPr>
        <w:contextualSpacing/>
        <w:rPr>
          <w:rFonts w:ascii="Times New Roman" w:hAnsi="Times New Roman" w:cs="Times New Roman"/>
        </w:rPr>
      </w:pPr>
    </w:p>
    <w:p w:rsidR="006B017E" w:rsidRDefault="00E57CFC" w:rsidP="00F77F3F">
      <w:pPr>
        <w:contextualSpacing/>
        <w:rPr>
          <w:rFonts w:ascii="Times New Roman" w:hAnsi="Times New Roman" w:cs="Times New Roman"/>
        </w:rPr>
      </w:pPr>
      <w:proofErr w:type="spellStart"/>
      <w:r>
        <w:rPr>
          <w:rFonts w:ascii="Times New Roman" w:hAnsi="Times New Roman" w:cs="Times New Roman"/>
        </w:rPr>
        <w:t>Aaker</w:t>
      </w:r>
      <w:proofErr w:type="spellEnd"/>
      <w:r>
        <w:rPr>
          <w:rFonts w:ascii="Times New Roman" w:hAnsi="Times New Roman" w:cs="Times New Roman"/>
        </w:rPr>
        <w:t xml:space="preserve"> also provides estimates for the name change to Datsun.  The cost to change the name was estimated to exceeded half a billion dollars.  Operational costs, like changing signs at the 1,100 dealerships cost approximately $30 million. </w:t>
      </w:r>
      <w:r w:rsidR="00C2137A">
        <w:rPr>
          <w:rFonts w:ascii="Times New Roman" w:hAnsi="Times New Roman" w:cs="Times New Roman"/>
        </w:rPr>
        <w:t xml:space="preserve"> </w:t>
      </w:r>
      <w:r>
        <w:rPr>
          <w:rFonts w:ascii="Times New Roman" w:hAnsi="Times New Roman" w:cs="Times New Roman"/>
        </w:rPr>
        <w:t xml:space="preserve">Second one may assume that $200 million was spent on advertising between 1982 and 1984 because of the name change, and then another $50 million was wasted because the </w:t>
      </w:r>
      <w:r w:rsidR="00C2137A">
        <w:rPr>
          <w:rFonts w:ascii="Times New Roman" w:hAnsi="Times New Roman" w:cs="Times New Roman"/>
        </w:rPr>
        <w:t xml:space="preserve">“Datsun: </w:t>
      </w:r>
      <w:r>
        <w:rPr>
          <w:rFonts w:ascii="Times New Roman" w:hAnsi="Times New Roman" w:cs="Times New Roman"/>
        </w:rPr>
        <w:t xml:space="preserve">We are Driven Campaign” was prematurely stopped. Finally assume even that a .3% market share was lost for a three-year period because of buyer confusion. </w:t>
      </w:r>
      <w:r w:rsidR="00C2137A">
        <w:rPr>
          <w:rFonts w:ascii="Times New Roman" w:hAnsi="Times New Roman" w:cs="Times New Roman"/>
        </w:rPr>
        <w:t xml:space="preserve"> </w:t>
      </w:r>
      <w:r>
        <w:rPr>
          <w:rFonts w:ascii="Times New Roman" w:hAnsi="Times New Roman" w:cs="Times New Roman"/>
        </w:rPr>
        <w:t>That loss alone represent</w:t>
      </w:r>
      <w:r w:rsidR="00C2137A">
        <w:rPr>
          <w:rFonts w:ascii="Times New Roman" w:hAnsi="Times New Roman" w:cs="Times New Roman"/>
        </w:rPr>
        <w:t>ed</w:t>
      </w:r>
      <w:r>
        <w:rPr>
          <w:rFonts w:ascii="Times New Roman" w:hAnsi="Times New Roman" w:cs="Times New Roman"/>
        </w:rPr>
        <w:t xml:space="preserve"> many hundreds of millions of dollars in marginal profit. </w:t>
      </w:r>
    </w:p>
    <w:p w:rsidR="00C2137A" w:rsidRPr="00C2137A" w:rsidRDefault="00C2137A" w:rsidP="00F77F3F">
      <w:pPr>
        <w:contextualSpacing/>
        <w:rPr>
          <w:rFonts w:ascii="Times New Roman" w:hAnsi="Times New Roman" w:cs="Times New Roman"/>
        </w:rPr>
      </w:pPr>
    </w:p>
    <w:p w:rsidR="00BD293C" w:rsidRDefault="00BD293C" w:rsidP="00BD293C">
      <w:pPr>
        <w:contextualSpacing/>
        <w:rPr>
          <w:ins w:id="27" w:author="osland_a" w:date="2014-08-05T17:05:00Z"/>
          <w:rFonts w:ascii="Times New Roman" w:eastAsia="Calibri" w:hAnsi="Times New Roman" w:cs="Times New Roman"/>
          <w:iCs/>
        </w:rPr>
      </w:pPr>
      <w:ins w:id="28" w:author="osland_a" w:date="2014-08-05T17:05:00Z">
        <w:r>
          <w:rPr>
            <w:rFonts w:ascii="Times New Roman" w:eastAsia="Calibri" w:hAnsi="Times New Roman" w:cs="Times New Roman"/>
            <w:iCs/>
          </w:rPr>
          <w:t xml:space="preserve">Further references are provided in the Reference Section of this teaching note. </w:t>
        </w:r>
      </w:ins>
    </w:p>
    <w:p w:rsidR="00BD293C" w:rsidRDefault="00BD293C" w:rsidP="00BD293C">
      <w:pPr>
        <w:contextualSpacing/>
        <w:rPr>
          <w:ins w:id="29" w:author="osland_a" w:date="2014-08-05T17:05:00Z"/>
          <w:rFonts w:ascii="Times New Roman" w:eastAsia="Calibri" w:hAnsi="Times New Roman" w:cs="Times New Roman"/>
          <w:iCs/>
        </w:rPr>
      </w:pPr>
    </w:p>
    <w:p w:rsidR="00BD293C" w:rsidRDefault="00BD293C" w:rsidP="0011210F">
      <w:pPr>
        <w:contextualSpacing/>
        <w:rPr>
          <w:ins w:id="30" w:author="osland_a" w:date="2014-08-05T17:05:00Z"/>
          <w:rFonts w:ascii="Times New Roman" w:hAnsi="Times New Roman" w:cs="Times New Roman"/>
          <w:b/>
        </w:rPr>
      </w:pPr>
    </w:p>
    <w:p w:rsidR="00BD293C" w:rsidRDefault="00BD293C" w:rsidP="0011210F">
      <w:pPr>
        <w:contextualSpacing/>
        <w:rPr>
          <w:ins w:id="31" w:author="osland_a" w:date="2014-08-05T17:05:00Z"/>
          <w:rFonts w:ascii="Times New Roman" w:hAnsi="Times New Roman" w:cs="Times New Roman"/>
          <w:b/>
        </w:rPr>
      </w:pPr>
    </w:p>
    <w:p w:rsidR="0011210F" w:rsidRPr="00F77F3F" w:rsidRDefault="0011210F" w:rsidP="0011210F">
      <w:pPr>
        <w:contextualSpacing/>
        <w:rPr>
          <w:rFonts w:ascii="Times New Roman" w:hAnsi="Times New Roman" w:cs="Times New Roman"/>
          <w:b/>
        </w:rPr>
      </w:pPr>
      <w:r w:rsidRPr="00F77F3F">
        <w:rPr>
          <w:rFonts w:ascii="Times New Roman" w:hAnsi="Times New Roman" w:cs="Times New Roman"/>
          <w:b/>
        </w:rPr>
        <w:t>Epilogue</w:t>
      </w:r>
    </w:p>
    <w:p w:rsidR="0011210F" w:rsidRPr="00F77F3F" w:rsidRDefault="0011210F" w:rsidP="0011210F">
      <w:pPr>
        <w:contextualSpacing/>
        <w:rPr>
          <w:rFonts w:ascii="Times New Roman" w:hAnsi="Times New Roman" w:cs="Times New Roman"/>
          <w:b/>
        </w:rPr>
      </w:pPr>
    </w:p>
    <w:p w:rsidR="0011210F" w:rsidRDefault="0011210F" w:rsidP="0011210F">
      <w:pPr>
        <w:contextualSpacing/>
        <w:rPr>
          <w:rFonts w:ascii="Times New Roman" w:hAnsi="Times New Roman" w:cs="Times New Roman"/>
        </w:rPr>
      </w:pPr>
      <w:r>
        <w:rPr>
          <w:rFonts w:ascii="Times New Roman" w:hAnsi="Times New Roman" w:cs="Times New Roman"/>
        </w:rPr>
        <w:t xml:space="preserve">The success of Datsun Go and Go Plus in India, Indonesia, Russia, and South Africa remains to be seen. </w:t>
      </w:r>
    </w:p>
    <w:p w:rsidR="0011210F" w:rsidRDefault="0011210F" w:rsidP="0011210F">
      <w:pPr>
        <w:contextualSpacing/>
        <w:rPr>
          <w:rFonts w:ascii="Times New Roman" w:hAnsi="Times New Roman" w:cs="Times New Roman"/>
        </w:rPr>
      </w:pPr>
    </w:p>
    <w:p w:rsidR="0011210F" w:rsidRDefault="0011210F" w:rsidP="0011210F">
      <w:pPr>
        <w:contextualSpacing/>
        <w:rPr>
          <w:rFonts w:ascii="Times New Roman" w:hAnsi="Times New Roman" w:cs="Times New Roman"/>
          <w:b/>
        </w:rPr>
      </w:pPr>
      <w:r>
        <w:rPr>
          <w:rFonts w:ascii="Times New Roman" w:hAnsi="Times New Roman" w:cs="Times New Roman"/>
          <w:b/>
        </w:rPr>
        <w:t>Additional Pedagogical Materials</w:t>
      </w:r>
    </w:p>
    <w:p w:rsidR="0011210F" w:rsidRDefault="0011210F" w:rsidP="00F77F3F">
      <w:pPr>
        <w:contextualSpacing/>
        <w:rPr>
          <w:rFonts w:ascii="Times New Roman" w:hAnsi="Times New Roman" w:cs="Times New Roman"/>
          <w:b/>
        </w:rPr>
      </w:pPr>
    </w:p>
    <w:p w:rsidR="00DD12F9" w:rsidRPr="0011210F" w:rsidRDefault="00DD12F9" w:rsidP="0011210F">
      <w:pPr>
        <w:ind w:firstLine="720"/>
        <w:contextualSpacing/>
        <w:rPr>
          <w:rFonts w:ascii="Times New Roman" w:hAnsi="Times New Roman" w:cs="Times New Roman"/>
          <w:b/>
        </w:rPr>
      </w:pPr>
      <w:r w:rsidRPr="0011210F">
        <w:rPr>
          <w:rFonts w:ascii="Times New Roman" w:hAnsi="Times New Roman" w:cs="Times New Roman"/>
          <w:b/>
        </w:rPr>
        <w:t xml:space="preserve">Implementation of </w:t>
      </w:r>
      <w:r w:rsidRPr="0011210F">
        <w:rPr>
          <w:rFonts w:ascii="Times New Roman" w:hAnsi="Times New Roman" w:cs="Times New Roman"/>
          <w:b/>
          <w:i/>
        </w:rPr>
        <w:t>House of Brand</w:t>
      </w:r>
      <w:r w:rsidRPr="0011210F">
        <w:rPr>
          <w:rFonts w:ascii="Times New Roman" w:hAnsi="Times New Roman" w:cs="Times New Roman"/>
          <w:b/>
        </w:rPr>
        <w:t xml:space="preserve"> and </w:t>
      </w:r>
      <w:r w:rsidRPr="0011210F">
        <w:rPr>
          <w:rFonts w:ascii="Times New Roman" w:hAnsi="Times New Roman" w:cs="Times New Roman"/>
          <w:b/>
          <w:i/>
        </w:rPr>
        <w:t>Branded House</w:t>
      </w:r>
      <w:r w:rsidRPr="0011210F">
        <w:rPr>
          <w:rFonts w:ascii="Times New Roman" w:hAnsi="Times New Roman" w:cs="Times New Roman"/>
          <w:b/>
        </w:rPr>
        <w:t xml:space="preserve"> Structures</w:t>
      </w:r>
      <w:r w:rsidR="00297D20">
        <w:rPr>
          <w:rFonts w:ascii="Times New Roman" w:hAnsi="Times New Roman" w:cs="Times New Roman"/>
          <w:b/>
        </w:rPr>
        <w:t>.</w:t>
      </w:r>
    </w:p>
    <w:p w:rsidR="00F12123" w:rsidRDefault="00F12123" w:rsidP="00F12123">
      <w:pPr>
        <w:rPr>
          <w:rFonts w:ascii="Times New Roman" w:eastAsia="Calibri" w:hAnsi="Times New Roman" w:cs="Times New Roman"/>
          <w:iCs/>
        </w:rPr>
      </w:pPr>
    </w:p>
    <w:p w:rsidR="00F12123" w:rsidRPr="00F12123" w:rsidRDefault="00F12123" w:rsidP="00F12123">
      <w:pPr>
        <w:rPr>
          <w:rFonts w:ascii="Times New Roman" w:hAnsi="Times New Roman" w:cs="Times New Roman"/>
          <w:b/>
        </w:rPr>
      </w:pPr>
      <w:r w:rsidRPr="00F12123">
        <w:rPr>
          <w:rFonts w:ascii="Times New Roman" w:eastAsia="Calibri" w:hAnsi="Times New Roman" w:cs="Times New Roman"/>
          <w:iCs/>
        </w:rPr>
        <w:t xml:space="preserve">Corporations that organize brands using the </w:t>
      </w:r>
      <w:r w:rsidRPr="00F12123">
        <w:rPr>
          <w:rFonts w:ascii="Times New Roman" w:eastAsia="Calibri" w:hAnsi="Times New Roman" w:cs="Times New Roman"/>
          <w:i/>
          <w:iCs/>
        </w:rPr>
        <w:t>House of Brand</w:t>
      </w:r>
      <w:r w:rsidRPr="00F12123">
        <w:rPr>
          <w:rFonts w:ascii="Times New Roman" w:eastAsia="Calibri" w:hAnsi="Times New Roman" w:cs="Times New Roman"/>
          <w:iCs/>
        </w:rPr>
        <w:t xml:space="preserve"> structure often use one of two strategies for branding: a </w:t>
      </w:r>
      <w:r w:rsidRPr="00F12123">
        <w:rPr>
          <w:rFonts w:ascii="Times New Roman" w:eastAsia="Calibri" w:hAnsi="Times New Roman" w:cs="Times New Roman"/>
          <w:i/>
          <w:iCs/>
        </w:rPr>
        <w:t>product brand strategy</w:t>
      </w:r>
      <w:r w:rsidRPr="00F12123">
        <w:rPr>
          <w:rFonts w:ascii="Times New Roman" w:eastAsia="Calibri" w:hAnsi="Times New Roman" w:cs="Times New Roman"/>
          <w:iCs/>
        </w:rPr>
        <w:t xml:space="preserve"> or an </w:t>
      </w:r>
      <w:r w:rsidRPr="00F12123">
        <w:rPr>
          <w:rFonts w:ascii="Times New Roman" w:eastAsia="Calibri" w:hAnsi="Times New Roman" w:cs="Times New Roman"/>
          <w:i/>
          <w:iCs/>
        </w:rPr>
        <w:t>endorser brand strategy</w:t>
      </w:r>
      <w:r>
        <w:rPr>
          <w:rFonts w:ascii="Times New Roman" w:eastAsia="Calibri" w:hAnsi="Times New Roman" w:cs="Times New Roman"/>
          <w:iCs/>
        </w:rPr>
        <w:t>.</w:t>
      </w:r>
      <w:r w:rsidRPr="00F12123">
        <w:rPr>
          <w:rFonts w:ascii="Times New Roman" w:eastAsia="Calibri" w:hAnsi="Times New Roman" w:cs="Times New Roman"/>
          <w:iCs/>
        </w:rPr>
        <w:t xml:space="preserve">  </w:t>
      </w:r>
      <w:r>
        <w:rPr>
          <w:rFonts w:ascii="Times New Roman" w:hAnsi="Times New Roman" w:cs="Times New Roman"/>
        </w:rPr>
        <w:t xml:space="preserve">With a </w:t>
      </w:r>
      <w:r w:rsidRPr="003975B2">
        <w:rPr>
          <w:rFonts w:ascii="Times New Roman" w:hAnsi="Times New Roman" w:cs="Times New Roman"/>
          <w:i/>
        </w:rPr>
        <w:t>product brand strategy</w:t>
      </w:r>
      <w:r>
        <w:rPr>
          <w:rFonts w:ascii="Times New Roman" w:hAnsi="Times New Roman" w:cs="Times New Roman"/>
        </w:rPr>
        <w:t xml:space="preserve">, the company name is not identified with the brand.  Instead, product names are what drive the purchase of the product.  With an </w:t>
      </w:r>
      <w:r w:rsidRPr="003975B2">
        <w:rPr>
          <w:rFonts w:ascii="Times New Roman" w:hAnsi="Times New Roman" w:cs="Times New Roman"/>
          <w:i/>
        </w:rPr>
        <w:t>endorser brand strategy</w:t>
      </w:r>
      <w:r>
        <w:rPr>
          <w:rFonts w:ascii="Times New Roman" w:hAnsi="Times New Roman" w:cs="Times New Roman"/>
          <w:i/>
        </w:rPr>
        <w:t xml:space="preserve"> </w:t>
      </w:r>
      <w:r>
        <w:rPr>
          <w:rFonts w:ascii="Times New Roman" w:hAnsi="Times New Roman" w:cs="Times New Roman"/>
        </w:rPr>
        <w:t xml:space="preserve">the corporate brand is well known and guarantees quality.   </w:t>
      </w:r>
    </w:p>
    <w:p w:rsidR="00F12123" w:rsidRDefault="00F12123" w:rsidP="00F12123">
      <w:pPr>
        <w:contextualSpacing/>
        <w:rPr>
          <w:rFonts w:ascii="Times New Roman" w:hAnsi="Times New Roman" w:cs="Times New Roman"/>
        </w:rPr>
      </w:pPr>
    </w:p>
    <w:p w:rsidR="00F12123" w:rsidRDefault="00F12123" w:rsidP="00F12123">
      <w:pPr>
        <w:contextualSpacing/>
        <w:rPr>
          <w:rFonts w:ascii="Times New Roman" w:hAnsi="Times New Roman" w:cs="Times New Roman"/>
        </w:rPr>
      </w:pPr>
      <w:r>
        <w:rPr>
          <w:rFonts w:ascii="Times New Roman" w:hAnsi="Times New Roman" w:cs="Times New Roman"/>
        </w:rPr>
        <w:t xml:space="preserve">The primary difference in the two is that the company name does not appear near the brand, product or positioning. With an endorsed brand strategy, the company name appears after the brand, product or positioning. </w:t>
      </w:r>
    </w:p>
    <w:p w:rsidR="00F12123" w:rsidRDefault="00F12123" w:rsidP="00F12123">
      <w:pPr>
        <w:contextualSpacing/>
        <w:rPr>
          <w:rFonts w:ascii="Times New Roman" w:hAnsi="Times New Roman" w:cs="Times New Roman"/>
          <w:b/>
          <w:i/>
        </w:rPr>
      </w:pPr>
    </w:p>
    <w:p w:rsidR="00F12123" w:rsidRPr="00003420" w:rsidRDefault="00297D20" w:rsidP="00297D20">
      <w:pPr>
        <w:ind w:firstLine="720"/>
        <w:contextualSpacing/>
        <w:rPr>
          <w:rFonts w:ascii="Times New Roman" w:hAnsi="Times New Roman" w:cs="Times New Roman"/>
          <w:b/>
          <w:i/>
        </w:rPr>
      </w:pPr>
      <w:proofErr w:type="gramStart"/>
      <w:r>
        <w:rPr>
          <w:rFonts w:ascii="Times New Roman" w:hAnsi="Times New Roman" w:cs="Times New Roman"/>
          <w:b/>
          <w:i/>
        </w:rPr>
        <w:t>product</w:t>
      </w:r>
      <w:proofErr w:type="gramEnd"/>
      <w:r>
        <w:rPr>
          <w:rFonts w:ascii="Times New Roman" w:hAnsi="Times New Roman" w:cs="Times New Roman"/>
          <w:b/>
          <w:i/>
        </w:rPr>
        <w:t xml:space="preserve"> brand a</w:t>
      </w:r>
      <w:r w:rsidR="00F12123" w:rsidRPr="00003420">
        <w:rPr>
          <w:rFonts w:ascii="Times New Roman" w:hAnsi="Times New Roman" w:cs="Times New Roman"/>
          <w:b/>
          <w:i/>
        </w:rPr>
        <w:t>rchitecture</w:t>
      </w:r>
    </w:p>
    <w:p w:rsidR="00F12123" w:rsidRDefault="00F12123" w:rsidP="00F12123">
      <w:pPr>
        <w:contextualSpacing/>
        <w:rPr>
          <w:rFonts w:ascii="Times New Roman" w:hAnsi="Times New Roman" w:cs="Times New Roman"/>
        </w:rPr>
      </w:pPr>
    </w:p>
    <w:p w:rsidR="00F12123" w:rsidRDefault="00F12123" w:rsidP="00F12123">
      <w:pPr>
        <w:ind w:left="720"/>
        <w:contextualSpacing/>
        <w:rPr>
          <w:rFonts w:ascii="Times New Roman" w:hAnsi="Times New Roman" w:cs="Times New Roman"/>
        </w:rPr>
      </w:pPr>
      <w:r>
        <w:rPr>
          <w:rFonts w:ascii="Times New Roman" w:hAnsi="Times New Roman" w:cs="Times New Roman"/>
        </w:rPr>
        <w:t>Examples: Mini Cooper, Proctor and Gamble, ConAgra</w:t>
      </w:r>
    </w:p>
    <w:p w:rsidR="00F12123" w:rsidRDefault="00F12123" w:rsidP="00F12123">
      <w:pPr>
        <w:ind w:left="720"/>
        <w:contextualSpacing/>
        <w:rPr>
          <w:rFonts w:ascii="Times New Roman" w:hAnsi="Times New Roman" w:cs="Times New Roman"/>
        </w:rPr>
      </w:pPr>
    </w:p>
    <w:p w:rsidR="00F12123" w:rsidRPr="00003420" w:rsidRDefault="00F12123" w:rsidP="00F12123">
      <w:pPr>
        <w:pStyle w:val="ListParagraph"/>
        <w:numPr>
          <w:ilvl w:val="0"/>
          <w:numId w:val="39"/>
        </w:numPr>
        <w:rPr>
          <w:rFonts w:ascii="Times New Roman" w:hAnsi="Times New Roman" w:cs="Times New Roman"/>
        </w:rPr>
      </w:pPr>
      <w:r w:rsidRPr="00003420">
        <w:rPr>
          <w:rFonts w:ascii="Times New Roman" w:hAnsi="Times New Roman" w:cs="Times New Roman"/>
        </w:rPr>
        <w:t>The corporate brand is hidden</w:t>
      </w:r>
    </w:p>
    <w:p w:rsidR="00F12123" w:rsidRPr="00003420" w:rsidRDefault="00F12123" w:rsidP="00F12123">
      <w:pPr>
        <w:pStyle w:val="ListParagraph"/>
        <w:numPr>
          <w:ilvl w:val="0"/>
          <w:numId w:val="39"/>
        </w:numPr>
        <w:rPr>
          <w:rFonts w:ascii="Times New Roman" w:hAnsi="Times New Roman" w:cs="Times New Roman"/>
        </w:rPr>
      </w:pPr>
      <w:r w:rsidRPr="00003420">
        <w:rPr>
          <w:rFonts w:ascii="Times New Roman" w:hAnsi="Times New Roman" w:cs="Times New Roman"/>
        </w:rPr>
        <w:t>One name is assigned to one product along with a single positioning</w:t>
      </w:r>
    </w:p>
    <w:p w:rsidR="00F12123" w:rsidRPr="00003420" w:rsidRDefault="00F12123" w:rsidP="00F12123">
      <w:pPr>
        <w:pStyle w:val="ListParagraph"/>
        <w:numPr>
          <w:ilvl w:val="0"/>
          <w:numId w:val="39"/>
        </w:numPr>
        <w:rPr>
          <w:rFonts w:ascii="Times New Roman" w:hAnsi="Times New Roman" w:cs="Times New Roman"/>
        </w:rPr>
      </w:pPr>
      <w:r w:rsidRPr="00003420">
        <w:rPr>
          <w:rFonts w:ascii="Times New Roman" w:hAnsi="Times New Roman" w:cs="Times New Roman"/>
        </w:rPr>
        <w:t>Each new product is a new brand</w:t>
      </w:r>
    </w:p>
    <w:p w:rsidR="00F12123" w:rsidRDefault="00F12123" w:rsidP="00F12123">
      <w:pPr>
        <w:contextualSpacing/>
        <w:rPr>
          <w:rFonts w:ascii="Times New Roman" w:hAnsi="Times New Roman" w:cs="Times New Roman"/>
        </w:rPr>
      </w:pPr>
    </w:p>
    <w:p w:rsidR="00F12123" w:rsidRPr="00003420" w:rsidRDefault="00297D20" w:rsidP="00297D20">
      <w:pPr>
        <w:ind w:firstLine="720"/>
        <w:contextualSpacing/>
        <w:rPr>
          <w:rFonts w:ascii="Times New Roman" w:hAnsi="Times New Roman" w:cs="Times New Roman"/>
          <w:b/>
          <w:i/>
        </w:rPr>
      </w:pPr>
      <w:proofErr w:type="gramStart"/>
      <w:r>
        <w:rPr>
          <w:rFonts w:ascii="Times New Roman" w:hAnsi="Times New Roman" w:cs="Times New Roman"/>
          <w:b/>
          <w:i/>
        </w:rPr>
        <w:t>endorser</w:t>
      </w:r>
      <w:proofErr w:type="gramEnd"/>
      <w:r>
        <w:rPr>
          <w:rFonts w:ascii="Times New Roman" w:hAnsi="Times New Roman" w:cs="Times New Roman"/>
          <w:b/>
          <w:i/>
        </w:rPr>
        <w:t xml:space="preserve"> brand a</w:t>
      </w:r>
      <w:r w:rsidR="00F12123" w:rsidRPr="00003420">
        <w:rPr>
          <w:rFonts w:ascii="Times New Roman" w:hAnsi="Times New Roman" w:cs="Times New Roman"/>
          <w:b/>
          <w:i/>
        </w:rPr>
        <w:t>rchitecture</w:t>
      </w:r>
    </w:p>
    <w:p w:rsidR="00F12123" w:rsidRDefault="00F12123" w:rsidP="00F12123">
      <w:pPr>
        <w:contextualSpacing/>
        <w:rPr>
          <w:rFonts w:ascii="Times New Roman" w:hAnsi="Times New Roman" w:cs="Times New Roman"/>
        </w:rPr>
      </w:pPr>
    </w:p>
    <w:p w:rsidR="00F12123" w:rsidRDefault="00F12123" w:rsidP="00F12123">
      <w:pPr>
        <w:ind w:left="720"/>
        <w:contextualSpacing/>
        <w:rPr>
          <w:rFonts w:ascii="Times New Roman" w:hAnsi="Times New Roman" w:cs="Times New Roman"/>
        </w:rPr>
      </w:pPr>
      <w:r>
        <w:rPr>
          <w:rFonts w:ascii="Times New Roman" w:hAnsi="Times New Roman" w:cs="Times New Roman"/>
        </w:rPr>
        <w:t>Examples: General Motors, 3M, Johnson and Johnson</w:t>
      </w:r>
    </w:p>
    <w:p w:rsidR="00F12123" w:rsidRDefault="00F12123" w:rsidP="00F12123">
      <w:pPr>
        <w:ind w:left="720"/>
        <w:contextualSpacing/>
        <w:rPr>
          <w:rFonts w:ascii="Times New Roman" w:hAnsi="Times New Roman" w:cs="Times New Roman"/>
        </w:rPr>
      </w:pPr>
    </w:p>
    <w:p w:rsidR="00F12123" w:rsidRPr="00003420" w:rsidRDefault="00F12123" w:rsidP="00F12123">
      <w:pPr>
        <w:pStyle w:val="ListParagraph"/>
        <w:numPr>
          <w:ilvl w:val="0"/>
          <w:numId w:val="40"/>
        </w:numPr>
        <w:rPr>
          <w:rFonts w:ascii="Times New Roman" w:hAnsi="Times New Roman" w:cs="Times New Roman"/>
        </w:rPr>
      </w:pPr>
      <w:r w:rsidRPr="00003420">
        <w:rPr>
          <w:rFonts w:ascii="Times New Roman" w:hAnsi="Times New Roman" w:cs="Times New Roman"/>
        </w:rPr>
        <w:t>Company is well known and guarantees quality</w:t>
      </w:r>
    </w:p>
    <w:p w:rsidR="00F12123" w:rsidRPr="00003420" w:rsidRDefault="00F12123" w:rsidP="00F12123">
      <w:pPr>
        <w:pStyle w:val="ListParagraph"/>
        <w:numPr>
          <w:ilvl w:val="0"/>
          <w:numId w:val="40"/>
        </w:numPr>
        <w:rPr>
          <w:rFonts w:ascii="Times New Roman" w:hAnsi="Times New Roman" w:cs="Times New Roman"/>
        </w:rPr>
      </w:pPr>
      <w:r w:rsidRPr="00003420">
        <w:rPr>
          <w:rFonts w:ascii="Times New Roman" w:hAnsi="Times New Roman" w:cs="Times New Roman"/>
        </w:rPr>
        <w:t>One name is assigned to one product along with a single positioning</w:t>
      </w:r>
    </w:p>
    <w:p w:rsidR="00F12123" w:rsidRDefault="00F12123" w:rsidP="00F12123">
      <w:pPr>
        <w:pStyle w:val="ListParagraph"/>
        <w:numPr>
          <w:ilvl w:val="0"/>
          <w:numId w:val="40"/>
        </w:numPr>
        <w:rPr>
          <w:rFonts w:ascii="Times New Roman" w:hAnsi="Times New Roman" w:cs="Times New Roman"/>
        </w:rPr>
      </w:pPr>
      <w:r>
        <w:rPr>
          <w:rFonts w:ascii="Times New Roman" w:hAnsi="Times New Roman" w:cs="Times New Roman"/>
        </w:rPr>
        <w:t>Each new product is a new brand</w:t>
      </w:r>
    </w:p>
    <w:p w:rsidR="00F12123" w:rsidRPr="00F77F3F" w:rsidRDefault="00F12123" w:rsidP="00F12123">
      <w:pPr>
        <w:contextualSpacing/>
        <w:rPr>
          <w:rFonts w:ascii="Times New Roman" w:hAnsi="Times New Roman" w:cs="Times New Roman"/>
          <w:b/>
        </w:rPr>
      </w:pPr>
    </w:p>
    <w:p w:rsidR="00F12123" w:rsidRPr="00F12123" w:rsidRDefault="00F12123" w:rsidP="00F12123">
      <w:pPr>
        <w:rPr>
          <w:rFonts w:ascii="Times New Roman" w:hAnsi="Times New Roman" w:cs="Times New Roman"/>
          <w:b/>
        </w:rPr>
      </w:pPr>
      <w:r w:rsidRPr="00F12123">
        <w:rPr>
          <w:rFonts w:ascii="Times New Roman" w:eastAsia="Calibri" w:hAnsi="Times New Roman" w:cs="Times New Roman"/>
          <w:iCs/>
        </w:rPr>
        <w:t xml:space="preserve">Corporations that organize brands using the </w:t>
      </w:r>
      <w:r w:rsidRPr="00F12123">
        <w:rPr>
          <w:rFonts w:ascii="Times New Roman" w:eastAsia="Calibri" w:hAnsi="Times New Roman" w:cs="Times New Roman"/>
          <w:i/>
          <w:iCs/>
        </w:rPr>
        <w:t>branded house</w:t>
      </w:r>
      <w:r w:rsidRPr="00F12123">
        <w:rPr>
          <w:rFonts w:ascii="Times New Roman" w:eastAsia="Calibri" w:hAnsi="Times New Roman" w:cs="Times New Roman"/>
          <w:iCs/>
        </w:rPr>
        <w:t xml:space="preserve"> structure often use one of two strategies for branding: a </w:t>
      </w:r>
      <w:r w:rsidRPr="00F12123">
        <w:rPr>
          <w:rFonts w:ascii="Times New Roman" w:eastAsia="Calibri" w:hAnsi="Times New Roman" w:cs="Times New Roman"/>
          <w:i/>
          <w:iCs/>
        </w:rPr>
        <w:t>master brand</w:t>
      </w:r>
      <w:r w:rsidRPr="00F12123">
        <w:rPr>
          <w:rFonts w:ascii="Times New Roman" w:eastAsia="Calibri" w:hAnsi="Times New Roman" w:cs="Times New Roman"/>
          <w:iCs/>
        </w:rPr>
        <w:t xml:space="preserve"> strategy or a </w:t>
      </w:r>
      <w:r w:rsidRPr="00F12123">
        <w:rPr>
          <w:rFonts w:ascii="Times New Roman" w:eastAsia="Calibri" w:hAnsi="Times New Roman" w:cs="Times New Roman"/>
          <w:i/>
          <w:iCs/>
        </w:rPr>
        <w:t>source brand strategy</w:t>
      </w:r>
      <w:r>
        <w:rPr>
          <w:rFonts w:ascii="Times New Roman" w:eastAsia="Calibri" w:hAnsi="Times New Roman" w:cs="Times New Roman"/>
          <w:iCs/>
        </w:rPr>
        <w:t>.</w:t>
      </w:r>
      <w:r>
        <w:rPr>
          <w:rFonts w:ascii="Times New Roman" w:hAnsi="Times New Roman" w:cs="Times New Roman"/>
          <w:b/>
        </w:rPr>
        <w:t xml:space="preserve">  </w:t>
      </w:r>
      <w:r w:rsidRPr="00485F78">
        <w:rPr>
          <w:rFonts w:ascii="Times New Roman" w:hAnsi="Times New Roman" w:cs="Times New Roman"/>
        </w:rPr>
        <w:t>With a master</w:t>
      </w:r>
      <w:r>
        <w:rPr>
          <w:rFonts w:ascii="Times New Roman" w:hAnsi="Times New Roman" w:cs="Times New Roman"/>
        </w:rPr>
        <w:t xml:space="preserve"> </w:t>
      </w:r>
      <w:r w:rsidRPr="00485F78">
        <w:rPr>
          <w:rFonts w:ascii="Times New Roman" w:hAnsi="Times New Roman" w:cs="Times New Roman"/>
        </w:rPr>
        <w:t>brand strategy, there is one unifie</w:t>
      </w:r>
      <w:r>
        <w:rPr>
          <w:rFonts w:ascii="Times New Roman" w:hAnsi="Times New Roman" w:cs="Times New Roman"/>
        </w:rPr>
        <w:t xml:space="preserve">d brand and the brand </w:t>
      </w:r>
      <w:r w:rsidRPr="00485F78">
        <w:rPr>
          <w:rFonts w:ascii="Times New Roman" w:hAnsi="Times New Roman" w:cs="Times New Roman"/>
        </w:rPr>
        <w:t>covers more than one category of products.  Products don’t typically have their own brand nam</w:t>
      </w:r>
      <w:r>
        <w:rPr>
          <w:rFonts w:ascii="Times New Roman" w:hAnsi="Times New Roman" w:cs="Times New Roman"/>
        </w:rPr>
        <w:t xml:space="preserve">e.  Some examples are Sony and </w:t>
      </w:r>
      <w:r w:rsidRPr="00485F78">
        <w:rPr>
          <w:rFonts w:ascii="Times New Roman" w:hAnsi="Times New Roman" w:cs="Times New Roman"/>
        </w:rPr>
        <w:t xml:space="preserve">Wal-Mart. With a source brand strategy, the company </w:t>
      </w:r>
      <w:r>
        <w:rPr>
          <w:rFonts w:ascii="Times New Roman" w:hAnsi="Times New Roman" w:cs="Times New Roman"/>
        </w:rPr>
        <w:t xml:space="preserve">name is used along with </w:t>
      </w:r>
      <w:r w:rsidRPr="00485F78">
        <w:rPr>
          <w:rFonts w:ascii="Times New Roman" w:hAnsi="Times New Roman" w:cs="Times New Roman"/>
        </w:rPr>
        <w:t>the products</w:t>
      </w:r>
      <w:r>
        <w:rPr>
          <w:rFonts w:ascii="Times New Roman" w:hAnsi="Times New Roman" w:cs="Times New Roman"/>
        </w:rPr>
        <w:t>, but the products</w:t>
      </w:r>
      <w:r w:rsidRPr="00485F78">
        <w:rPr>
          <w:rFonts w:ascii="Times New Roman" w:hAnsi="Times New Roman" w:cs="Times New Roman"/>
        </w:rPr>
        <w:t xml:space="preserve"> are the </w:t>
      </w:r>
      <w:r>
        <w:rPr>
          <w:rFonts w:ascii="Times New Roman" w:hAnsi="Times New Roman" w:cs="Times New Roman"/>
        </w:rPr>
        <w:t xml:space="preserve">real </w:t>
      </w:r>
      <w:r w:rsidRPr="00485F78">
        <w:rPr>
          <w:rFonts w:ascii="Times New Roman" w:hAnsi="Times New Roman" w:cs="Times New Roman"/>
        </w:rPr>
        <w:t>hero</w:t>
      </w:r>
      <w:r>
        <w:rPr>
          <w:rFonts w:ascii="Times New Roman" w:hAnsi="Times New Roman" w:cs="Times New Roman"/>
        </w:rPr>
        <w:t>e</w:t>
      </w:r>
      <w:r w:rsidRPr="00485F78">
        <w:rPr>
          <w:rFonts w:ascii="Times New Roman" w:hAnsi="Times New Roman" w:cs="Times New Roman"/>
        </w:rPr>
        <w:t>s.</w:t>
      </w:r>
      <w:r>
        <w:rPr>
          <w:rFonts w:ascii="Times New Roman" w:hAnsi="Times New Roman" w:cs="Times New Roman"/>
        </w:rPr>
        <w:t xml:space="preserve">  Some examples are L’Oreal and Apple.</w:t>
      </w:r>
    </w:p>
    <w:p w:rsidR="00F12123" w:rsidRDefault="00F12123" w:rsidP="00F12123">
      <w:pPr>
        <w:contextualSpacing/>
        <w:rPr>
          <w:rFonts w:ascii="Times New Roman" w:hAnsi="Times New Roman" w:cs="Times New Roman"/>
        </w:rPr>
      </w:pPr>
    </w:p>
    <w:p w:rsidR="00F12123" w:rsidRPr="00003420" w:rsidRDefault="002423B3" w:rsidP="00297D20">
      <w:pPr>
        <w:ind w:firstLine="720"/>
        <w:rPr>
          <w:rFonts w:ascii="Times New Roman" w:hAnsi="Times New Roman" w:cs="Times New Roman"/>
          <w:b/>
          <w:i/>
        </w:rPr>
      </w:pPr>
      <w:proofErr w:type="gramStart"/>
      <w:r>
        <w:rPr>
          <w:rFonts w:ascii="Times New Roman" w:hAnsi="Times New Roman" w:cs="Times New Roman"/>
          <w:b/>
          <w:i/>
        </w:rPr>
        <w:t>master</w:t>
      </w:r>
      <w:proofErr w:type="gramEnd"/>
      <w:r>
        <w:rPr>
          <w:rFonts w:ascii="Times New Roman" w:hAnsi="Times New Roman" w:cs="Times New Roman"/>
          <w:b/>
          <w:i/>
        </w:rPr>
        <w:t xml:space="preserve"> brand a</w:t>
      </w:r>
      <w:r w:rsidR="00F12123" w:rsidRPr="00003420">
        <w:rPr>
          <w:rFonts w:ascii="Times New Roman" w:hAnsi="Times New Roman" w:cs="Times New Roman"/>
          <w:b/>
          <w:i/>
        </w:rPr>
        <w:t>rchitecture</w:t>
      </w:r>
    </w:p>
    <w:p w:rsidR="00F12123" w:rsidRDefault="00F12123" w:rsidP="00F12123">
      <w:pPr>
        <w:rPr>
          <w:rFonts w:ascii="Times New Roman" w:hAnsi="Times New Roman" w:cs="Times New Roman"/>
        </w:rPr>
      </w:pPr>
    </w:p>
    <w:p w:rsidR="00F12123" w:rsidRDefault="00F12123" w:rsidP="00297D20">
      <w:pPr>
        <w:ind w:firstLine="720"/>
        <w:rPr>
          <w:rFonts w:ascii="Times New Roman" w:hAnsi="Times New Roman" w:cs="Times New Roman"/>
        </w:rPr>
      </w:pPr>
      <w:r>
        <w:rPr>
          <w:rFonts w:ascii="Times New Roman" w:hAnsi="Times New Roman" w:cs="Times New Roman"/>
        </w:rPr>
        <w:t>Examples: Honda, Walmart, Sony</w:t>
      </w:r>
    </w:p>
    <w:p w:rsidR="00F12123" w:rsidRDefault="00F12123" w:rsidP="00F12123">
      <w:pPr>
        <w:rPr>
          <w:rFonts w:ascii="Times New Roman" w:hAnsi="Times New Roman" w:cs="Times New Roman"/>
        </w:rPr>
      </w:pPr>
    </w:p>
    <w:p w:rsidR="00F12123" w:rsidRPr="00003420" w:rsidRDefault="00F12123" w:rsidP="00297D20">
      <w:pPr>
        <w:pStyle w:val="ListParagraph"/>
        <w:numPr>
          <w:ilvl w:val="0"/>
          <w:numId w:val="41"/>
        </w:numPr>
        <w:ind w:firstLine="0"/>
        <w:rPr>
          <w:rFonts w:ascii="Times New Roman" w:hAnsi="Times New Roman" w:cs="Times New Roman"/>
        </w:rPr>
      </w:pPr>
      <w:r w:rsidRPr="00003420">
        <w:rPr>
          <w:rFonts w:ascii="Times New Roman" w:hAnsi="Times New Roman" w:cs="Times New Roman"/>
        </w:rPr>
        <w:t>There is one unified brand name know to consumers</w:t>
      </w:r>
    </w:p>
    <w:p w:rsidR="00F12123" w:rsidRPr="00003420" w:rsidRDefault="00F12123" w:rsidP="00297D20">
      <w:pPr>
        <w:pStyle w:val="ListParagraph"/>
        <w:numPr>
          <w:ilvl w:val="0"/>
          <w:numId w:val="41"/>
        </w:numPr>
        <w:ind w:firstLine="0"/>
        <w:rPr>
          <w:rFonts w:ascii="Times New Roman" w:hAnsi="Times New Roman" w:cs="Times New Roman"/>
        </w:rPr>
      </w:pPr>
      <w:r w:rsidRPr="00003420">
        <w:rPr>
          <w:rFonts w:ascii="Times New Roman" w:hAnsi="Times New Roman" w:cs="Times New Roman"/>
        </w:rPr>
        <w:t>The brand name covers more than one category</w:t>
      </w:r>
    </w:p>
    <w:p w:rsidR="00297D20" w:rsidRDefault="00F12123" w:rsidP="00297D20">
      <w:pPr>
        <w:pStyle w:val="ListParagraph"/>
        <w:numPr>
          <w:ilvl w:val="0"/>
          <w:numId w:val="41"/>
        </w:numPr>
        <w:ind w:firstLine="0"/>
        <w:rPr>
          <w:rFonts w:ascii="Times New Roman" w:hAnsi="Times New Roman" w:cs="Times New Roman"/>
        </w:rPr>
      </w:pPr>
      <w:r w:rsidRPr="00003420">
        <w:rPr>
          <w:rFonts w:ascii="Times New Roman" w:hAnsi="Times New Roman" w:cs="Times New Roman"/>
        </w:rPr>
        <w:t>Products align with the brand position of the cor</w:t>
      </w:r>
      <w:r w:rsidR="00297D20">
        <w:rPr>
          <w:rFonts w:ascii="Times New Roman" w:hAnsi="Times New Roman" w:cs="Times New Roman"/>
        </w:rPr>
        <w:t>porate name and typically don’t</w:t>
      </w:r>
    </w:p>
    <w:p w:rsidR="00F12123" w:rsidRPr="00297D20" w:rsidRDefault="00F12123" w:rsidP="002423B3">
      <w:pPr>
        <w:ind w:left="720" w:firstLine="720"/>
        <w:rPr>
          <w:rFonts w:ascii="Times New Roman" w:hAnsi="Times New Roman" w:cs="Times New Roman"/>
        </w:rPr>
      </w:pPr>
      <w:proofErr w:type="gramStart"/>
      <w:r w:rsidRPr="00297D20">
        <w:rPr>
          <w:rFonts w:ascii="Times New Roman" w:hAnsi="Times New Roman" w:cs="Times New Roman"/>
        </w:rPr>
        <w:t>have</w:t>
      </w:r>
      <w:proofErr w:type="gramEnd"/>
      <w:r w:rsidRPr="00297D20">
        <w:rPr>
          <w:rFonts w:ascii="Times New Roman" w:hAnsi="Times New Roman" w:cs="Times New Roman"/>
        </w:rPr>
        <w:t xml:space="preserve"> their own brand names</w:t>
      </w:r>
    </w:p>
    <w:p w:rsidR="00F12123" w:rsidRDefault="00F12123" w:rsidP="00F12123">
      <w:pPr>
        <w:contextualSpacing/>
        <w:rPr>
          <w:rFonts w:ascii="Times New Roman" w:hAnsi="Times New Roman" w:cs="Times New Roman"/>
          <w:b/>
        </w:rPr>
      </w:pPr>
    </w:p>
    <w:p w:rsidR="00F12123" w:rsidRDefault="002423B3" w:rsidP="002423B3">
      <w:pPr>
        <w:ind w:firstLine="720"/>
        <w:contextualSpacing/>
        <w:rPr>
          <w:rFonts w:ascii="Times New Roman" w:hAnsi="Times New Roman" w:cs="Times New Roman"/>
          <w:b/>
        </w:rPr>
      </w:pPr>
      <w:proofErr w:type="gramStart"/>
      <w:r>
        <w:rPr>
          <w:rFonts w:ascii="Times New Roman" w:hAnsi="Times New Roman" w:cs="Times New Roman"/>
          <w:b/>
        </w:rPr>
        <w:t>source</w:t>
      </w:r>
      <w:proofErr w:type="gramEnd"/>
      <w:r>
        <w:rPr>
          <w:rFonts w:ascii="Times New Roman" w:hAnsi="Times New Roman" w:cs="Times New Roman"/>
          <w:b/>
        </w:rPr>
        <w:t xml:space="preserve"> brand a</w:t>
      </w:r>
      <w:r w:rsidR="00F12123">
        <w:rPr>
          <w:rFonts w:ascii="Times New Roman" w:hAnsi="Times New Roman" w:cs="Times New Roman"/>
          <w:b/>
        </w:rPr>
        <w:t>rchitecture</w:t>
      </w:r>
    </w:p>
    <w:p w:rsidR="00F12123" w:rsidRDefault="00F12123" w:rsidP="00F12123">
      <w:pPr>
        <w:contextualSpacing/>
        <w:rPr>
          <w:rFonts w:ascii="Times New Roman" w:hAnsi="Times New Roman" w:cs="Times New Roman"/>
          <w:b/>
        </w:rPr>
      </w:pPr>
    </w:p>
    <w:p w:rsidR="00F12123" w:rsidRDefault="00F12123" w:rsidP="002423B3">
      <w:pPr>
        <w:ind w:firstLine="720"/>
        <w:contextualSpacing/>
        <w:rPr>
          <w:rFonts w:ascii="Times New Roman" w:hAnsi="Times New Roman" w:cs="Times New Roman"/>
        </w:rPr>
      </w:pPr>
      <w:r>
        <w:rPr>
          <w:rFonts w:ascii="Times New Roman" w:hAnsi="Times New Roman" w:cs="Times New Roman"/>
        </w:rPr>
        <w:t>Examples: L’Oreal, Nestle, Apple</w:t>
      </w:r>
    </w:p>
    <w:p w:rsidR="00F12123" w:rsidRDefault="00F12123" w:rsidP="00F12123">
      <w:pPr>
        <w:contextualSpacing/>
        <w:rPr>
          <w:rFonts w:ascii="Times New Roman" w:hAnsi="Times New Roman" w:cs="Times New Roman"/>
        </w:rPr>
      </w:pPr>
    </w:p>
    <w:p w:rsidR="00F12123" w:rsidRPr="00003420" w:rsidRDefault="00F12123" w:rsidP="002423B3">
      <w:pPr>
        <w:pStyle w:val="ListParagraph"/>
        <w:numPr>
          <w:ilvl w:val="0"/>
          <w:numId w:val="42"/>
        </w:numPr>
        <w:ind w:firstLine="0"/>
        <w:rPr>
          <w:rFonts w:ascii="Times New Roman" w:hAnsi="Times New Roman" w:cs="Times New Roman"/>
        </w:rPr>
      </w:pPr>
      <w:r w:rsidRPr="00003420">
        <w:rPr>
          <w:rFonts w:ascii="Times New Roman" w:hAnsi="Times New Roman" w:cs="Times New Roman"/>
        </w:rPr>
        <w:t>Company name is well-known and guarantees quality</w:t>
      </w:r>
    </w:p>
    <w:p w:rsidR="00F12123" w:rsidRPr="00003420" w:rsidRDefault="00F12123" w:rsidP="002423B3">
      <w:pPr>
        <w:pStyle w:val="ListParagraph"/>
        <w:numPr>
          <w:ilvl w:val="0"/>
          <w:numId w:val="42"/>
        </w:numPr>
        <w:ind w:firstLine="0"/>
        <w:rPr>
          <w:rFonts w:ascii="Times New Roman" w:hAnsi="Times New Roman" w:cs="Times New Roman"/>
        </w:rPr>
      </w:pPr>
      <w:r w:rsidRPr="00003420">
        <w:rPr>
          <w:rFonts w:ascii="Times New Roman" w:hAnsi="Times New Roman" w:cs="Times New Roman"/>
        </w:rPr>
        <w:t>Company name takes a backseat position</w:t>
      </w:r>
    </w:p>
    <w:p w:rsidR="00F12123" w:rsidRPr="00003420" w:rsidRDefault="00F12123" w:rsidP="002423B3">
      <w:pPr>
        <w:pStyle w:val="ListParagraph"/>
        <w:numPr>
          <w:ilvl w:val="0"/>
          <w:numId w:val="42"/>
        </w:numPr>
        <w:ind w:firstLine="0"/>
        <w:rPr>
          <w:rFonts w:ascii="Times New Roman" w:hAnsi="Times New Roman" w:cs="Times New Roman"/>
        </w:rPr>
      </w:pPr>
      <w:r w:rsidRPr="00003420">
        <w:rPr>
          <w:rFonts w:ascii="Times New Roman" w:hAnsi="Times New Roman" w:cs="Times New Roman"/>
        </w:rPr>
        <w:t>Products are the hero</w:t>
      </w:r>
      <w:r>
        <w:rPr>
          <w:rFonts w:ascii="Times New Roman" w:hAnsi="Times New Roman" w:cs="Times New Roman"/>
        </w:rPr>
        <w:t>e</w:t>
      </w:r>
      <w:r w:rsidRPr="00003420">
        <w:rPr>
          <w:rFonts w:ascii="Times New Roman" w:hAnsi="Times New Roman" w:cs="Times New Roman"/>
        </w:rPr>
        <w:t>s</w:t>
      </w:r>
    </w:p>
    <w:p w:rsidR="00F12123" w:rsidRPr="00003420" w:rsidRDefault="00F12123" w:rsidP="002423B3">
      <w:pPr>
        <w:pStyle w:val="ListParagraph"/>
        <w:numPr>
          <w:ilvl w:val="0"/>
          <w:numId w:val="42"/>
        </w:numPr>
        <w:ind w:firstLine="0"/>
        <w:rPr>
          <w:rFonts w:ascii="Times New Roman" w:hAnsi="Times New Roman" w:cs="Times New Roman"/>
        </w:rPr>
      </w:pPr>
      <w:r w:rsidRPr="00003420">
        <w:rPr>
          <w:rFonts w:ascii="Times New Roman" w:hAnsi="Times New Roman" w:cs="Times New Roman"/>
        </w:rPr>
        <w:t xml:space="preserve">Both the source brand and product brands have unique, but aligning positions </w:t>
      </w:r>
    </w:p>
    <w:p w:rsidR="00DD12F9" w:rsidRDefault="00DD12F9" w:rsidP="00F77F3F">
      <w:pPr>
        <w:contextualSpacing/>
        <w:rPr>
          <w:rFonts w:ascii="Times New Roman" w:hAnsi="Times New Roman" w:cs="Times New Roman"/>
          <w:b/>
        </w:rPr>
      </w:pPr>
    </w:p>
    <w:p w:rsidR="006B017E" w:rsidRPr="00F77F3F" w:rsidRDefault="006B017E" w:rsidP="00F77F3F">
      <w:pPr>
        <w:contextualSpacing/>
        <w:rPr>
          <w:rFonts w:ascii="Times New Roman" w:hAnsi="Times New Roman" w:cs="Times New Roman"/>
          <w:b/>
        </w:rPr>
      </w:pPr>
      <w:r w:rsidRPr="00F77F3F">
        <w:rPr>
          <w:rFonts w:ascii="Times New Roman" w:hAnsi="Times New Roman" w:cs="Times New Roman"/>
          <w:b/>
        </w:rPr>
        <w:br w:type="page"/>
      </w:r>
    </w:p>
    <w:p w:rsidR="006B017E" w:rsidRPr="00F77F3F" w:rsidRDefault="006B017E" w:rsidP="00F77F3F">
      <w:pPr>
        <w:contextualSpacing/>
        <w:rPr>
          <w:rFonts w:ascii="Times New Roman" w:hAnsi="Times New Roman" w:cs="Times New Roman"/>
          <w:b/>
        </w:rPr>
      </w:pPr>
      <w:r w:rsidRPr="00F77F3F">
        <w:rPr>
          <w:rFonts w:ascii="Times New Roman" w:hAnsi="Times New Roman" w:cs="Times New Roman"/>
          <w:b/>
        </w:rPr>
        <w:lastRenderedPageBreak/>
        <w:t>References</w:t>
      </w:r>
    </w:p>
    <w:p w:rsidR="00F34DA3" w:rsidRDefault="00F34DA3" w:rsidP="00F34DA3">
      <w:pPr>
        <w:contextualSpacing/>
        <w:rPr>
          <w:rFonts w:ascii="Times New Roman" w:eastAsia="Calibri" w:hAnsi="Times New Roman" w:cs="Times New Roman"/>
          <w:iCs/>
        </w:rPr>
      </w:pPr>
    </w:p>
    <w:p w:rsidR="007C5794" w:rsidRDefault="007C5794" w:rsidP="007C5794">
      <w:pPr>
        <w:contextualSpacing/>
        <w:rPr>
          <w:rFonts w:ascii="Times New Roman" w:eastAsia="Calibri" w:hAnsi="Times New Roman" w:cs="Times New Roman"/>
          <w:iCs/>
        </w:rPr>
      </w:pPr>
      <w:proofErr w:type="spellStart"/>
      <w:r>
        <w:rPr>
          <w:rFonts w:ascii="Times New Roman" w:eastAsia="Calibri" w:hAnsi="Times New Roman" w:cs="Times New Roman"/>
          <w:iCs/>
        </w:rPr>
        <w:t>Aaker</w:t>
      </w:r>
      <w:proofErr w:type="spellEnd"/>
      <w:r>
        <w:rPr>
          <w:rFonts w:ascii="Times New Roman" w:eastAsia="Calibri" w:hAnsi="Times New Roman" w:cs="Times New Roman"/>
          <w:iCs/>
        </w:rPr>
        <w:t>, David A. (1991), Managi</w:t>
      </w:r>
      <w:r w:rsidR="00B42C51">
        <w:rPr>
          <w:rFonts w:ascii="Times New Roman" w:eastAsia="Calibri" w:hAnsi="Times New Roman" w:cs="Times New Roman"/>
          <w:iCs/>
        </w:rPr>
        <w:t>ng brand equity: Capitalizing on the value of a brand n</w:t>
      </w:r>
      <w:r>
        <w:rPr>
          <w:rFonts w:ascii="Times New Roman" w:eastAsia="Calibri" w:hAnsi="Times New Roman" w:cs="Times New Roman"/>
          <w:iCs/>
        </w:rPr>
        <w:t xml:space="preserve">ame, </w:t>
      </w:r>
    </w:p>
    <w:p w:rsidR="007C5794" w:rsidRDefault="007C5794" w:rsidP="007C5794">
      <w:pPr>
        <w:contextualSpacing/>
        <w:rPr>
          <w:rFonts w:ascii="Times New Roman" w:eastAsia="Calibri" w:hAnsi="Times New Roman" w:cs="Times New Roman"/>
          <w:iCs/>
        </w:rPr>
      </w:pPr>
      <w:r>
        <w:rPr>
          <w:rFonts w:ascii="Times New Roman" w:eastAsia="Calibri" w:hAnsi="Times New Roman" w:cs="Times New Roman"/>
          <w:iCs/>
        </w:rPr>
        <w:tab/>
        <w:t>The Free Press, New York, NY</w:t>
      </w:r>
    </w:p>
    <w:p w:rsidR="007C5794" w:rsidRDefault="007C5794" w:rsidP="00F34DA3">
      <w:pPr>
        <w:contextualSpacing/>
        <w:rPr>
          <w:rFonts w:ascii="Times New Roman" w:eastAsia="Calibri" w:hAnsi="Times New Roman" w:cs="Times New Roman"/>
          <w:iCs/>
        </w:rPr>
      </w:pPr>
    </w:p>
    <w:p w:rsidR="0081033C" w:rsidRDefault="0081033C" w:rsidP="0081033C">
      <w:pPr>
        <w:contextualSpacing/>
      </w:pPr>
      <w:r>
        <w:t xml:space="preserve">Datsun (2013).  Retrieved from </w:t>
      </w:r>
      <w:r w:rsidRPr="0081033C">
        <w:t>http://www.datsun.com/</w:t>
      </w:r>
    </w:p>
    <w:p w:rsidR="0081033C" w:rsidRDefault="0081033C" w:rsidP="00F34DA3">
      <w:pPr>
        <w:contextualSpacing/>
        <w:rPr>
          <w:rFonts w:ascii="Times New Roman" w:eastAsia="Calibri" w:hAnsi="Times New Roman" w:cs="Times New Roman"/>
          <w:iCs/>
        </w:rPr>
      </w:pPr>
    </w:p>
    <w:p w:rsidR="007C5794" w:rsidRDefault="00F34DA3" w:rsidP="00F34DA3">
      <w:pPr>
        <w:contextualSpacing/>
        <w:rPr>
          <w:rFonts w:ascii="Times New Roman" w:eastAsia="Calibri" w:hAnsi="Times New Roman" w:cs="Times New Roman"/>
          <w:iCs/>
        </w:rPr>
      </w:pPr>
      <w:r w:rsidRPr="003726A7">
        <w:rPr>
          <w:rFonts w:ascii="Times New Roman" w:eastAsia="Calibri" w:hAnsi="Times New Roman" w:cs="Times New Roman"/>
          <w:iCs/>
        </w:rPr>
        <w:t>Kaplan, R.S., Norton, D.P. (1992), "The balanced scorecard – measures that drive</w:t>
      </w:r>
    </w:p>
    <w:p w:rsidR="00F34DA3" w:rsidRDefault="00F34DA3" w:rsidP="007C5794">
      <w:pPr>
        <w:ind w:firstLine="720"/>
        <w:contextualSpacing/>
        <w:rPr>
          <w:rFonts w:ascii="Times New Roman" w:eastAsia="Calibri" w:hAnsi="Times New Roman" w:cs="Times New Roman"/>
          <w:iCs/>
        </w:rPr>
      </w:pPr>
      <w:proofErr w:type="gramStart"/>
      <w:r w:rsidRPr="003726A7">
        <w:rPr>
          <w:rFonts w:ascii="Times New Roman" w:eastAsia="Calibri" w:hAnsi="Times New Roman" w:cs="Times New Roman"/>
          <w:iCs/>
        </w:rPr>
        <w:t>performance</w:t>
      </w:r>
      <w:proofErr w:type="gramEnd"/>
      <w:r w:rsidRPr="003726A7">
        <w:rPr>
          <w:rFonts w:ascii="Times New Roman" w:eastAsia="Calibri" w:hAnsi="Times New Roman" w:cs="Times New Roman"/>
          <w:iCs/>
        </w:rPr>
        <w:t>", </w:t>
      </w:r>
      <w:r w:rsidRPr="003726A7">
        <w:rPr>
          <w:rFonts w:ascii="Times New Roman" w:eastAsia="Calibri" w:hAnsi="Times New Roman" w:cs="Times New Roman"/>
          <w:i/>
          <w:iCs/>
        </w:rPr>
        <w:t>Harvard Business Review</w:t>
      </w:r>
      <w:r w:rsidR="00B42C51">
        <w:rPr>
          <w:rFonts w:ascii="Times New Roman" w:eastAsia="Calibri" w:hAnsi="Times New Roman" w:cs="Times New Roman"/>
          <w:iCs/>
        </w:rPr>
        <w:t>, Vol. 70(</w:t>
      </w:r>
      <w:r w:rsidRPr="003726A7">
        <w:rPr>
          <w:rFonts w:ascii="Times New Roman" w:eastAsia="Calibri" w:hAnsi="Times New Roman" w:cs="Times New Roman"/>
          <w:iCs/>
        </w:rPr>
        <w:t>1</w:t>
      </w:r>
      <w:r w:rsidR="00B42C51">
        <w:rPr>
          <w:rFonts w:ascii="Times New Roman" w:eastAsia="Calibri" w:hAnsi="Times New Roman" w:cs="Times New Roman"/>
          <w:iCs/>
        </w:rPr>
        <w:t xml:space="preserve">), </w:t>
      </w:r>
      <w:r w:rsidRPr="003726A7">
        <w:rPr>
          <w:rFonts w:ascii="Times New Roman" w:eastAsia="Calibri" w:hAnsi="Times New Roman" w:cs="Times New Roman"/>
          <w:iCs/>
        </w:rPr>
        <w:t>71-</w:t>
      </w:r>
      <w:r w:rsidR="00B42C51">
        <w:rPr>
          <w:rFonts w:ascii="Times New Roman" w:eastAsia="Calibri" w:hAnsi="Times New Roman" w:cs="Times New Roman"/>
          <w:iCs/>
        </w:rPr>
        <w:t>7</w:t>
      </w:r>
      <w:r w:rsidRPr="003726A7">
        <w:rPr>
          <w:rFonts w:ascii="Times New Roman" w:eastAsia="Calibri" w:hAnsi="Times New Roman" w:cs="Times New Roman"/>
          <w:iCs/>
        </w:rPr>
        <w:t>9.</w:t>
      </w:r>
    </w:p>
    <w:p w:rsidR="00F34DA3" w:rsidRDefault="00F34DA3" w:rsidP="00F34DA3">
      <w:pPr>
        <w:contextualSpacing/>
        <w:rPr>
          <w:rFonts w:ascii="Times New Roman" w:eastAsia="Calibri" w:hAnsi="Times New Roman" w:cs="Times New Roman"/>
          <w:iCs/>
        </w:rPr>
      </w:pPr>
    </w:p>
    <w:p w:rsidR="007C5794" w:rsidRDefault="00F34DA3" w:rsidP="00F34DA3">
      <w:pPr>
        <w:contextualSpacing/>
        <w:rPr>
          <w:rFonts w:ascii="Times New Roman" w:eastAsia="Calibri" w:hAnsi="Times New Roman" w:cs="Times New Roman"/>
          <w:i/>
          <w:iCs/>
        </w:rPr>
      </w:pPr>
      <w:r w:rsidRPr="003726A7">
        <w:rPr>
          <w:rFonts w:ascii="Times New Roman" w:eastAsia="Calibri" w:hAnsi="Times New Roman" w:cs="Times New Roman"/>
          <w:iCs/>
        </w:rPr>
        <w:t>Kaplan, R.S., Norton, D.P. (1993), "Putting the balanced scorecard to work", </w:t>
      </w:r>
      <w:r w:rsidRPr="003726A7">
        <w:rPr>
          <w:rFonts w:ascii="Times New Roman" w:eastAsia="Calibri" w:hAnsi="Times New Roman" w:cs="Times New Roman"/>
          <w:i/>
          <w:iCs/>
        </w:rPr>
        <w:t xml:space="preserve">Harvard Business </w:t>
      </w:r>
    </w:p>
    <w:p w:rsidR="00F34DA3" w:rsidRDefault="007C5794" w:rsidP="00F34DA3">
      <w:pPr>
        <w:contextualSpacing/>
        <w:rPr>
          <w:rFonts w:ascii="Times New Roman" w:eastAsia="Calibri" w:hAnsi="Times New Roman" w:cs="Times New Roman"/>
          <w:iCs/>
        </w:rPr>
      </w:pPr>
      <w:r>
        <w:rPr>
          <w:rFonts w:ascii="Times New Roman" w:eastAsia="Calibri" w:hAnsi="Times New Roman" w:cs="Times New Roman"/>
          <w:i/>
          <w:iCs/>
        </w:rPr>
        <w:tab/>
      </w:r>
      <w:r w:rsidR="00F34DA3" w:rsidRPr="003726A7">
        <w:rPr>
          <w:rFonts w:ascii="Times New Roman" w:eastAsia="Calibri" w:hAnsi="Times New Roman" w:cs="Times New Roman"/>
          <w:i/>
          <w:iCs/>
        </w:rPr>
        <w:t>Review</w:t>
      </w:r>
      <w:r w:rsidR="00B42C51">
        <w:rPr>
          <w:rFonts w:ascii="Times New Roman" w:eastAsia="Calibri" w:hAnsi="Times New Roman" w:cs="Times New Roman"/>
          <w:iCs/>
        </w:rPr>
        <w:t xml:space="preserve">, Vol. 71(5), </w:t>
      </w:r>
      <w:r w:rsidR="00F34DA3" w:rsidRPr="003726A7">
        <w:rPr>
          <w:rFonts w:ascii="Times New Roman" w:eastAsia="Calibri" w:hAnsi="Times New Roman" w:cs="Times New Roman"/>
          <w:iCs/>
        </w:rPr>
        <w:t>134-</w:t>
      </w:r>
      <w:r w:rsidR="00B42C51">
        <w:rPr>
          <w:rFonts w:ascii="Times New Roman" w:eastAsia="Calibri" w:hAnsi="Times New Roman" w:cs="Times New Roman"/>
          <w:iCs/>
        </w:rPr>
        <w:t>1</w:t>
      </w:r>
      <w:r w:rsidR="00F34DA3" w:rsidRPr="003726A7">
        <w:rPr>
          <w:rFonts w:ascii="Times New Roman" w:eastAsia="Calibri" w:hAnsi="Times New Roman" w:cs="Times New Roman"/>
          <w:iCs/>
        </w:rPr>
        <w:t>47.</w:t>
      </w:r>
    </w:p>
    <w:p w:rsidR="00F34DA3" w:rsidRDefault="00F34DA3" w:rsidP="00F34DA3">
      <w:pPr>
        <w:contextualSpacing/>
        <w:rPr>
          <w:rFonts w:ascii="Times New Roman" w:eastAsia="Calibri" w:hAnsi="Times New Roman" w:cs="Times New Roman"/>
          <w:iCs/>
        </w:rPr>
      </w:pPr>
    </w:p>
    <w:p w:rsidR="007C5794" w:rsidRDefault="00F34DA3" w:rsidP="00F34DA3">
      <w:pPr>
        <w:contextualSpacing/>
        <w:rPr>
          <w:rFonts w:ascii="Times New Roman" w:eastAsia="Calibri" w:hAnsi="Times New Roman" w:cs="Times New Roman"/>
          <w:i/>
          <w:iCs/>
        </w:rPr>
      </w:pPr>
      <w:proofErr w:type="spellStart"/>
      <w:r>
        <w:rPr>
          <w:rFonts w:ascii="Times New Roman" w:eastAsia="Calibri" w:hAnsi="Times New Roman" w:cs="Times New Roman"/>
          <w:iCs/>
        </w:rPr>
        <w:t>Logman</w:t>
      </w:r>
      <w:proofErr w:type="spellEnd"/>
      <w:r>
        <w:rPr>
          <w:rFonts w:ascii="Times New Roman" w:eastAsia="Calibri" w:hAnsi="Times New Roman" w:cs="Times New Roman"/>
          <w:iCs/>
        </w:rPr>
        <w:t>, Marc (2004), “The LOGMAN Model: A Lo</w:t>
      </w:r>
      <w:r w:rsidR="00B42C51">
        <w:rPr>
          <w:rFonts w:ascii="Times New Roman" w:eastAsia="Calibri" w:hAnsi="Times New Roman" w:cs="Times New Roman"/>
          <w:iCs/>
        </w:rPr>
        <w:t>gical brand management m</w:t>
      </w:r>
      <w:r w:rsidR="007C5794">
        <w:rPr>
          <w:rFonts w:ascii="Times New Roman" w:eastAsia="Calibri" w:hAnsi="Times New Roman" w:cs="Times New Roman"/>
          <w:iCs/>
        </w:rPr>
        <w:t xml:space="preserve">odel,” </w:t>
      </w:r>
      <w:r w:rsidRPr="003726A7">
        <w:rPr>
          <w:rFonts w:ascii="Times New Roman" w:eastAsia="Calibri" w:hAnsi="Times New Roman" w:cs="Times New Roman"/>
          <w:i/>
          <w:iCs/>
        </w:rPr>
        <w:t>Journal</w:t>
      </w:r>
    </w:p>
    <w:p w:rsidR="00F34DA3" w:rsidRDefault="00F34DA3" w:rsidP="007C5794">
      <w:pPr>
        <w:ind w:firstLine="720"/>
        <w:contextualSpacing/>
        <w:rPr>
          <w:rFonts w:ascii="Times New Roman" w:eastAsia="Calibri" w:hAnsi="Times New Roman" w:cs="Times New Roman"/>
          <w:iCs/>
        </w:rPr>
      </w:pPr>
      <w:r w:rsidRPr="003726A7">
        <w:rPr>
          <w:rFonts w:ascii="Times New Roman" w:eastAsia="Calibri" w:hAnsi="Times New Roman" w:cs="Times New Roman"/>
          <w:i/>
          <w:iCs/>
        </w:rPr>
        <w:t xml:space="preserve"> </w:t>
      </w:r>
      <w:proofErr w:type="gramStart"/>
      <w:r w:rsidRPr="003726A7">
        <w:rPr>
          <w:rFonts w:ascii="Times New Roman" w:eastAsia="Calibri" w:hAnsi="Times New Roman" w:cs="Times New Roman"/>
          <w:i/>
          <w:iCs/>
        </w:rPr>
        <w:t>of</w:t>
      </w:r>
      <w:proofErr w:type="gramEnd"/>
      <w:r w:rsidRPr="003726A7">
        <w:rPr>
          <w:rFonts w:ascii="Times New Roman" w:eastAsia="Calibri" w:hAnsi="Times New Roman" w:cs="Times New Roman"/>
          <w:i/>
          <w:iCs/>
        </w:rPr>
        <w:t xml:space="preserve"> Product and Brand Management,</w:t>
      </w:r>
      <w:r>
        <w:rPr>
          <w:rFonts w:ascii="Times New Roman" w:eastAsia="Calibri" w:hAnsi="Times New Roman" w:cs="Times New Roman"/>
          <w:iCs/>
        </w:rPr>
        <w:t xml:space="preserve"> 13 (2), 94-104.</w:t>
      </w:r>
    </w:p>
    <w:p w:rsidR="00E97A5C" w:rsidRDefault="00E97A5C" w:rsidP="00E97A5C">
      <w:pPr>
        <w:contextualSpacing/>
      </w:pPr>
    </w:p>
    <w:p w:rsidR="00F34DA3" w:rsidRDefault="00F34DA3" w:rsidP="00E97A5C">
      <w:pPr>
        <w:contextualSpacing/>
        <w:rPr>
          <w:rFonts w:ascii="Times New Roman" w:eastAsia="Calibri" w:hAnsi="Times New Roman" w:cs="Times New Roman"/>
          <w:iCs/>
        </w:rPr>
      </w:pPr>
    </w:p>
    <w:sectPr w:rsidR="00F34DA3" w:rsidSect="00727B05">
      <w:headerReference w:type="default" r:id="rId10"/>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osland_a" w:date="2014-08-05T17:02:00Z" w:initials="AO">
    <w:p w:rsidR="00BD293C" w:rsidRDefault="00BD293C">
      <w:pPr>
        <w:pStyle w:val="CommentText"/>
      </w:pPr>
      <w:r>
        <w:rPr>
          <w:rStyle w:val="CommentReference"/>
        </w:rPr>
        <w:annotationRef/>
      </w:r>
      <w:r>
        <w:t>You need to specify the courses.</w:t>
      </w:r>
    </w:p>
  </w:comment>
  <w:comment w:id="6" w:author="osland_a" w:date="2014-08-05T17:02:00Z" w:initials="AO">
    <w:p w:rsidR="00BD293C" w:rsidRDefault="00BD293C">
      <w:pPr>
        <w:pStyle w:val="CommentText"/>
      </w:pPr>
      <w:r>
        <w:rPr>
          <w:rStyle w:val="CommentReference"/>
        </w:rPr>
        <w:annotationRef/>
      </w:r>
      <w:r>
        <w:t xml:space="preserve">You said you had followed the TN format but you did not entirely.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C3D" w:rsidRDefault="008C7C3D" w:rsidP="00727B05">
      <w:r>
        <w:separator/>
      </w:r>
    </w:p>
  </w:endnote>
  <w:endnote w:type="continuationSeparator" w:id="0">
    <w:p w:rsidR="008C7C3D" w:rsidRDefault="008C7C3D" w:rsidP="00727B0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C3D" w:rsidRDefault="008C7C3D" w:rsidP="00727B05">
      <w:r>
        <w:separator/>
      </w:r>
    </w:p>
  </w:footnote>
  <w:footnote w:type="continuationSeparator" w:id="0">
    <w:p w:rsidR="008C7C3D" w:rsidRDefault="008C7C3D" w:rsidP="00727B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2C51" w:rsidRPr="00003420" w:rsidRDefault="00B42C51" w:rsidP="006C7585">
    <w:pPr>
      <w:pStyle w:val="Header"/>
      <w:jc w:val="right"/>
      <w:rPr>
        <w:rFonts w:ascii="Times New Roman" w:hAnsi="Times New Roman" w:cs="Times New Roman"/>
      </w:rPr>
    </w:pPr>
    <w:r w:rsidRPr="00003420">
      <w:rPr>
        <w:rFonts w:ascii="Times New Roman" w:hAnsi="Times New Roman" w:cs="Times New Roman"/>
      </w:rPr>
      <w:t xml:space="preserve">Datsun TN </w:t>
    </w:r>
    <w:r w:rsidR="00D50EF4" w:rsidRPr="00003420">
      <w:rPr>
        <w:rStyle w:val="PageNumber"/>
        <w:rFonts w:ascii="Times New Roman" w:hAnsi="Times New Roman" w:cs="Times New Roman"/>
      </w:rPr>
      <w:fldChar w:fldCharType="begin"/>
    </w:r>
    <w:r w:rsidRPr="00003420">
      <w:rPr>
        <w:rStyle w:val="PageNumber"/>
        <w:rFonts w:ascii="Times New Roman" w:hAnsi="Times New Roman" w:cs="Times New Roman"/>
      </w:rPr>
      <w:instrText xml:space="preserve"> PAGE </w:instrText>
    </w:r>
    <w:r w:rsidR="00D50EF4" w:rsidRPr="00003420">
      <w:rPr>
        <w:rStyle w:val="PageNumber"/>
        <w:rFonts w:ascii="Times New Roman" w:hAnsi="Times New Roman" w:cs="Times New Roman"/>
      </w:rPr>
      <w:fldChar w:fldCharType="separate"/>
    </w:r>
    <w:r w:rsidR="00D63F37">
      <w:rPr>
        <w:rStyle w:val="PageNumber"/>
        <w:rFonts w:ascii="Times New Roman" w:hAnsi="Times New Roman" w:cs="Times New Roman"/>
        <w:noProof/>
      </w:rPr>
      <w:t>8</w:t>
    </w:r>
    <w:r w:rsidR="00D50EF4" w:rsidRPr="00003420">
      <w:rPr>
        <w:rStyle w:val="PageNumber"/>
        <w:rFonts w:ascii="Times New Roman" w:hAnsi="Times New Roman" w:cs="Times New Roman"/>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https://blogger.googleusercontent.com/tracker/7313192470757675799-6832373510130371859?l=advaitha4all.blogspot.com" style="width:1.5pt;height:1.5pt;visibility:visible;mso-wrap-style:square" o:bullet="t">
        <v:imagedata r:id="rId1" o:title="7313192470757675799-6832373510130371859?l=advaitha4all"/>
      </v:shape>
    </w:pict>
  </w:numPicBullet>
  <w:abstractNum w:abstractNumId="0">
    <w:nsid w:val="020C43D4"/>
    <w:multiLevelType w:val="hybridMultilevel"/>
    <w:tmpl w:val="CBC4D1DE"/>
    <w:lvl w:ilvl="0" w:tplc="0409000F">
      <w:start w:val="1"/>
      <w:numFmt w:val="decimal"/>
      <w:lvlText w:val="%1."/>
      <w:lvlJc w:val="left"/>
      <w:pPr>
        <w:ind w:left="840" w:hanging="48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9E092A"/>
    <w:multiLevelType w:val="hybridMultilevel"/>
    <w:tmpl w:val="CEF4E940"/>
    <w:lvl w:ilvl="0" w:tplc="D63E909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0103BE"/>
    <w:multiLevelType w:val="hybridMultilevel"/>
    <w:tmpl w:val="81C87932"/>
    <w:lvl w:ilvl="0" w:tplc="0409000B">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9">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07DD6A2B"/>
    <w:multiLevelType w:val="hybridMultilevel"/>
    <w:tmpl w:val="96EC7A6A"/>
    <w:lvl w:ilvl="0" w:tplc="04090009">
      <w:start w:val="1"/>
      <w:numFmt w:val="bullet"/>
      <w:lvlText w:val=""/>
      <w:lvlJc w:val="left"/>
      <w:pPr>
        <w:ind w:left="1920" w:hanging="480"/>
      </w:pPr>
      <w:rPr>
        <w:rFonts w:ascii="Wingdings" w:hAnsi="Wingdings" w:hint="default"/>
      </w:rPr>
    </w:lvl>
    <w:lvl w:ilvl="1" w:tplc="0409000B" w:tentative="1">
      <w:start w:val="1"/>
      <w:numFmt w:val="bullet"/>
      <w:lvlText w:val=""/>
      <w:lvlJc w:val="left"/>
      <w:pPr>
        <w:ind w:left="2400" w:hanging="480"/>
      </w:pPr>
      <w:rPr>
        <w:rFonts w:ascii="Wingdings" w:hAnsi="Wingdings" w:hint="default"/>
      </w:rPr>
    </w:lvl>
    <w:lvl w:ilvl="2" w:tplc="0409000D"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B" w:tentative="1">
      <w:start w:val="1"/>
      <w:numFmt w:val="bullet"/>
      <w:lvlText w:val=""/>
      <w:lvlJc w:val="left"/>
      <w:pPr>
        <w:ind w:left="3840" w:hanging="480"/>
      </w:pPr>
      <w:rPr>
        <w:rFonts w:ascii="Wingdings" w:hAnsi="Wingdings" w:hint="default"/>
      </w:rPr>
    </w:lvl>
    <w:lvl w:ilvl="5" w:tplc="0409000D"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B" w:tentative="1">
      <w:start w:val="1"/>
      <w:numFmt w:val="bullet"/>
      <w:lvlText w:val=""/>
      <w:lvlJc w:val="left"/>
      <w:pPr>
        <w:ind w:left="5280" w:hanging="480"/>
      </w:pPr>
      <w:rPr>
        <w:rFonts w:ascii="Wingdings" w:hAnsi="Wingdings" w:hint="default"/>
      </w:rPr>
    </w:lvl>
    <w:lvl w:ilvl="8" w:tplc="0409000D" w:tentative="1">
      <w:start w:val="1"/>
      <w:numFmt w:val="bullet"/>
      <w:lvlText w:val=""/>
      <w:lvlJc w:val="left"/>
      <w:pPr>
        <w:ind w:left="5760" w:hanging="480"/>
      </w:pPr>
      <w:rPr>
        <w:rFonts w:ascii="Wingdings" w:hAnsi="Wingdings" w:hint="default"/>
      </w:rPr>
    </w:lvl>
  </w:abstractNum>
  <w:abstractNum w:abstractNumId="4">
    <w:nsid w:val="08BC3249"/>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A0818"/>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192CBA"/>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420BBF"/>
    <w:multiLevelType w:val="hybridMultilevel"/>
    <w:tmpl w:val="857EA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3E621BF"/>
    <w:multiLevelType w:val="hybridMultilevel"/>
    <w:tmpl w:val="9FB45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2D6AD9"/>
    <w:multiLevelType w:val="hybridMultilevel"/>
    <w:tmpl w:val="A866DCF2"/>
    <w:lvl w:ilvl="0" w:tplc="C6E4B10A">
      <w:start w:val="1"/>
      <w:numFmt w:val="bullet"/>
      <w:lvlText w:val=""/>
      <w:lvlPicBulletId w:val="0"/>
      <w:lvlJc w:val="left"/>
      <w:pPr>
        <w:tabs>
          <w:tab w:val="num" w:pos="720"/>
        </w:tabs>
        <w:ind w:left="720" w:hanging="360"/>
      </w:pPr>
      <w:rPr>
        <w:rFonts w:ascii="Symbol" w:hAnsi="Symbol" w:hint="default"/>
      </w:rPr>
    </w:lvl>
    <w:lvl w:ilvl="1" w:tplc="8456656C" w:tentative="1">
      <w:start w:val="1"/>
      <w:numFmt w:val="bullet"/>
      <w:lvlText w:val=""/>
      <w:lvlJc w:val="left"/>
      <w:pPr>
        <w:tabs>
          <w:tab w:val="num" w:pos="1440"/>
        </w:tabs>
        <w:ind w:left="1440" w:hanging="360"/>
      </w:pPr>
      <w:rPr>
        <w:rFonts w:ascii="Symbol" w:hAnsi="Symbol" w:hint="default"/>
      </w:rPr>
    </w:lvl>
    <w:lvl w:ilvl="2" w:tplc="73F03842" w:tentative="1">
      <w:start w:val="1"/>
      <w:numFmt w:val="bullet"/>
      <w:lvlText w:val=""/>
      <w:lvlJc w:val="left"/>
      <w:pPr>
        <w:tabs>
          <w:tab w:val="num" w:pos="2160"/>
        </w:tabs>
        <w:ind w:left="2160" w:hanging="360"/>
      </w:pPr>
      <w:rPr>
        <w:rFonts w:ascii="Symbol" w:hAnsi="Symbol" w:hint="default"/>
      </w:rPr>
    </w:lvl>
    <w:lvl w:ilvl="3" w:tplc="B0228F96" w:tentative="1">
      <w:start w:val="1"/>
      <w:numFmt w:val="bullet"/>
      <w:lvlText w:val=""/>
      <w:lvlJc w:val="left"/>
      <w:pPr>
        <w:tabs>
          <w:tab w:val="num" w:pos="2880"/>
        </w:tabs>
        <w:ind w:left="2880" w:hanging="360"/>
      </w:pPr>
      <w:rPr>
        <w:rFonts w:ascii="Symbol" w:hAnsi="Symbol" w:hint="default"/>
      </w:rPr>
    </w:lvl>
    <w:lvl w:ilvl="4" w:tplc="E368B356" w:tentative="1">
      <w:start w:val="1"/>
      <w:numFmt w:val="bullet"/>
      <w:lvlText w:val=""/>
      <w:lvlJc w:val="left"/>
      <w:pPr>
        <w:tabs>
          <w:tab w:val="num" w:pos="3600"/>
        </w:tabs>
        <w:ind w:left="3600" w:hanging="360"/>
      </w:pPr>
      <w:rPr>
        <w:rFonts w:ascii="Symbol" w:hAnsi="Symbol" w:hint="default"/>
      </w:rPr>
    </w:lvl>
    <w:lvl w:ilvl="5" w:tplc="95964498" w:tentative="1">
      <w:start w:val="1"/>
      <w:numFmt w:val="bullet"/>
      <w:lvlText w:val=""/>
      <w:lvlJc w:val="left"/>
      <w:pPr>
        <w:tabs>
          <w:tab w:val="num" w:pos="4320"/>
        </w:tabs>
        <w:ind w:left="4320" w:hanging="360"/>
      </w:pPr>
      <w:rPr>
        <w:rFonts w:ascii="Symbol" w:hAnsi="Symbol" w:hint="default"/>
      </w:rPr>
    </w:lvl>
    <w:lvl w:ilvl="6" w:tplc="FF1C982E" w:tentative="1">
      <w:start w:val="1"/>
      <w:numFmt w:val="bullet"/>
      <w:lvlText w:val=""/>
      <w:lvlJc w:val="left"/>
      <w:pPr>
        <w:tabs>
          <w:tab w:val="num" w:pos="5040"/>
        </w:tabs>
        <w:ind w:left="5040" w:hanging="360"/>
      </w:pPr>
      <w:rPr>
        <w:rFonts w:ascii="Symbol" w:hAnsi="Symbol" w:hint="default"/>
      </w:rPr>
    </w:lvl>
    <w:lvl w:ilvl="7" w:tplc="C2A263F4" w:tentative="1">
      <w:start w:val="1"/>
      <w:numFmt w:val="bullet"/>
      <w:lvlText w:val=""/>
      <w:lvlJc w:val="left"/>
      <w:pPr>
        <w:tabs>
          <w:tab w:val="num" w:pos="5760"/>
        </w:tabs>
        <w:ind w:left="5760" w:hanging="360"/>
      </w:pPr>
      <w:rPr>
        <w:rFonts w:ascii="Symbol" w:hAnsi="Symbol" w:hint="default"/>
      </w:rPr>
    </w:lvl>
    <w:lvl w:ilvl="8" w:tplc="E35034B6" w:tentative="1">
      <w:start w:val="1"/>
      <w:numFmt w:val="bullet"/>
      <w:lvlText w:val=""/>
      <w:lvlJc w:val="left"/>
      <w:pPr>
        <w:tabs>
          <w:tab w:val="num" w:pos="6480"/>
        </w:tabs>
        <w:ind w:left="6480" w:hanging="360"/>
      </w:pPr>
      <w:rPr>
        <w:rFonts w:ascii="Symbol" w:hAnsi="Symbol" w:hint="default"/>
      </w:rPr>
    </w:lvl>
  </w:abstractNum>
  <w:abstractNum w:abstractNumId="10">
    <w:nsid w:val="19691127"/>
    <w:multiLevelType w:val="hybridMultilevel"/>
    <w:tmpl w:val="3E4A1F2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743F23"/>
    <w:multiLevelType w:val="hybridMultilevel"/>
    <w:tmpl w:val="F5681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DE0A5C"/>
    <w:multiLevelType w:val="hybridMultilevel"/>
    <w:tmpl w:val="983A4E40"/>
    <w:lvl w:ilvl="0" w:tplc="53F2F0E8">
      <w:start w:val="1"/>
      <w:numFmt w:val="bullet"/>
      <w:lvlText w:val=""/>
      <w:lvlJc w:val="left"/>
      <w:pPr>
        <w:ind w:left="84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20A637AA"/>
    <w:multiLevelType w:val="hybridMultilevel"/>
    <w:tmpl w:val="9FB45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B52276"/>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977351"/>
    <w:multiLevelType w:val="hybridMultilevel"/>
    <w:tmpl w:val="906605E2"/>
    <w:lvl w:ilvl="0" w:tplc="87BCA350">
      <w:start w:val="1"/>
      <w:numFmt w:val="decimal"/>
      <w:lvlText w:val="%1."/>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6">
    <w:nsid w:val="27080D4B"/>
    <w:multiLevelType w:val="hybridMultilevel"/>
    <w:tmpl w:val="3E6AFB12"/>
    <w:lvl w:ilvl="0" w:tplc="87EA9AE4">
      <w:numFmt w:val="bullet"/>
      <w:lvlText w:val="-"/>
      <w:lvlJc w:val="left"/>
      <w:pPr>
        <w:ind w:left="36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287D105F"/>
    <w:multiLevelType w:val="hybridMultilevel"/>
    <w:tmpl w:val="601EE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9AA18B2"/>
    <w:multiLevelType w:val="hybridMultilevel"/>
    <w:tmpl w:val="35569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B621D01"/>
    <w:multiLevelType w:val="hybridMultilevel"/>
    <w:tmpl w:val="E8B4F756"/>
    <w:lvl w:ilvl="0" w:tplc="840C2A1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0">
    <w:nsid w:val="2BAC328F"/>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53160D"/>
    <w:multiLevelType w:val="hybridMultilevel"/>
    <w:tmpl w:val="3A36823A"/>
    <w:lvl w:ilvl="0" w:tplc="0409000B">
      <w:start w:val="1"/>
      <w:numFmt w:val="bullet"/>
      <w:lvlText w:val=""/>
      <w:lvlJc w:val="left"/>
      <w:pPr>
        <w:ind w:left="480" w:hanging="480"/>
      </w:pPr>
      <w:rPr>
        <w:rFonts w:ascii="Wingdings" w:hAnsi="Wingdings"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2">
    <w:nsid w:val="2EA0669A"/>
    <w:multiLevelType w:val="hybridMultilevel"/>
    <w:tmpl w:val="7D9E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F661F1"/>
    <w:multiLevelType w:val="hybridMultilevel"/>
    <w:tmpl w:val="43CA0486"/>
    <w:lvl w:ilvl="0" w:tplc="0409000B">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9">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4">
    <w:nsid w:val="32937C2F"/>
    <w:multiLevelType w:val="hybridMultilevel"/>
    <w:tmpl w:val="E36AF484"/>
    <w:lvl w:ilvl="0" w:tplc="840C2A1A">
      <w:start w:val="1"/>
      <w:numFmt w:val="bullet"/>
      <w:lvlText w:val=""/>
      <w:lvlJc w:val="left"/>
      <w:pPr>
        <w:ind w:left="480" w:hanging="480"/>
      </w:pPr>
      <w:rPr>
        <w:rFonts w:ascii="Symbol" w:hAnsi="Symbol" w:hint="default"/>
        <w:color w:val="auto"/>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5">
    <w:nsid w:val="338117CF"/>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3B325B7"/>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BD76046"/>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226028"/>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3BD6B6C"/>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54342D"/>
    <w:multiLevelType w:val="hybridMultilevel"/>
    <w:tmpl w:val="D6A4D67E"/>
    <w:lvl w:ilvl="0" w:tplc="47F03408">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1">
    <w:nsid w:val="47F308F2"/>
    <w:multiLevelType w:val="hybridMultilevel"/>
    <w:tmpl w:val="2BC466E2"/>
    <w:lvl w:ilvl="0" w:tplc="87BCA350">
      <w:start w:val="1"/>
      <w:numFmt w:val="decimal"/>
      <w:lvlText w:val="%1."/>
      <w:lvlJc w:val="left"/>
      <w:pPr>
        <w:ind w:left="480" w:hanging="48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2">
    <w:nsid w:val="4D806C34"/>
    <w:multiLevelType w:val="hybridMultilevel"/>
    <w:tmpl w:val="7D86EC46"/>
    <w:lvl w:ilvl="0" w:tplc="0409000F">
      <w:start w:val="1"/>
      <w:numFmt w:val="decimal"/>
      <w:lvlText w:val="%1."/>
      <w:lvlJc w:val="left"/>
      <w:pPr>
        <w:ind w:left="720" w:hanging="360"/>
      </w:pPr>
      <w:rPr>
        <w:rFonts w:hint="default"/>
        <w:i w:val="0"/>
      </w:rPr>
    </w:lvl>
    <w:lvl w:ilvl="1" w:tplc="CB842FDA">
      <w:numFmt w:val="bullet"/>
      <w:lvlText w:val=""/>
      <w:lvlJc w:val="left"/>
      <w:pPr>
        <w:ind w:left="1440" w:hanging="360"/>
      </w:pPr>
      <w:rPr>
        <w:rFonts w:ascii="Symbol" w:eastAsiaTheme="minorEastAsia" w:hAnsi="Symbol" w:cs="Times New Roman" w:hint="default"/>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B952BDC"/>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257C2E"/>
    <w:multiLevelType w:val="hybridMultilevel"/>
    <w:tmpl w:val="8498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674460"/>
    <w:multiLevelType w:val="hybridMultilevel"/>
    <w:tmpl w:val="C8D0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0FC7065"/>
    <w:multiLevelType w:val="hybridMultilevel"/>
    <w:tmpl w:val="41FCB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1B409E4"/>
    <w:multiLevelType w:val="hybridMultilevel"/>
    <w:tmpl w:val="2E4A2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40686D"/>
    <w:multiLevelType w:val="hybridMultilevel"/>
    <w:tmpl w:val="E766D950"/>
    <w:lvl w:ilvl="0" w:tplc="FD2C0A0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9">
    <w:nsid w:val="6E730E2C"/>
    <w:multiLevelType w:val="hybridMultilevel"/>
    <w:tmpl w:val="7D9EB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F0D07FB"/>
    <w:multiLevelType w:val="hybridMultilevel"/>
    <w:tmpl w:val="C75EE79A"/>
    <w:lvl w:ilvl="0" w:tplc="87BCA350">
      <w:start w:val="1"/>
      <w:numFmt w:val="decimal"/>
      <w:lvlText w:val="%1."/>
      <w:lvlJc w:val="left"/>
      <w:pPr>
        <w:ind w:left="720" w:hanging="7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1">
    <w:nsid w:val="706D53F6"/>
    <w:multiLevelType w:val="hybridMultilevel"/>
    <w:tmpl w:val="28F2157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DD161A"/>
    <w:multiLevelType w:val="hybridMultilevel"/>
    <w:tmpl w:val="31B8CFE6"/>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43">
    <w:nsid w:val="7D271170"/>
    <w:multiLevelType w:val="hybridMultilevel"/>
    <w:tmpl w:val="B99063BE"/>
    <w:lvl w:ilvl="0" w:tplc="C80E58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D795BDA"/>
    <w:multiLevelType w:val="hybridMultilevel"/>
    <w:tmpl w:val="251C2E6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40"/>
  </w:num>
  <w:num w:numId="2">
    <w:abstractNumId w:val="15"/>
  </w:num>
  <w:num w:numId="3">
    <w:abstractNumId w:val="38"/>
  </w:num>
  <w:num w:numId="4">
    <w:abstractNumId w:val="9"/>
  </w:num>
  <w:num w:numId="5">
    <w:abstractNumId w:val="21"/>
  </w:num>
  <w:num w:numId="6">
    <w:abstractNumId w:val="2"/>
  </w:num>
  <w:num w:numId="7">
    <w:abstractNumId w:val="23"/>
  </w:num>
  <w:num w:numId="8">
    <w:abstractNumId w:val="3"/>
  </w:num>
  <w:num w:numId="9">
    <w:abstractNumId w:val="16"/>
  </w:num>
  <w:num w:numId="10">
    <w:abstractNumId w:val="42"/>
  </w:num>
  <w:num w:numId="11">
    <w:abstractNumId w:val="30"/>
  </w:num>
  <w:num w:numId="12">
    <w:abstractNumId w:val="44"/>
  </w:num>
  <w:num w:numId="13">
    <w:abstractNumId w:val="24"/>
  </w:num>
  <w:num w:numId="14">
    <w:abstractNumId w:val="43"/>
  </w:num>
  <w:num w:numId="15">
    <w:abstractNumId w:val="31"/>
  </w:num>
  <w:num w:numId="16">
    <w:abstractNumId w:val="34"/>
  </w:num>
  <w:num w:numId="17">
    <w:abstractNumId w:val="7"/>
  </w:num>
  <w:num w:numId="18">
    <w:abstractNumId w:val="22"/>
  </w:num>
  <w:num w:numId="19">
    <w:abstractNumId w:val="37"/>
  </w:num>
  <w:num w:numId="20">
    <w:abstractNumId w:val="13"/>
  </w:num>
  <w:num w:numId="21">
    <w:abstractNumId w:val="8"/>
  </w:num>
  <w:num w:numId="22">
    <w:abstractNumId w:val="32"/>
  </w:num>
  <w:num w:numId="23">
    <w:abstractNumId w:val="11"/>
  </w:num>
  <w:num w:numId="24">
    <w:abstractNumId w:val="10"/>
  </w:num>
  <w:num w:numId="25">
    <w:abstractNumId w:val="39"/>
  </w:num>
  <w:num w:numId="26">
    <w:abstractNumId w:val="28"/>
  </w:num>
  <w:num w:numId="27">
    <w:abstractNumId w:val="26"/>
  </w:num>
  <w:num w:numId="28">
    <w:abstractNumId w:val="5"/>
  </w:num>
  <w:num w:numId="29">
    <w:abstractNumId w:val="29"/>
  </w:num>
  <w:num w:numId="30">
    <w:abstractNumId w:val="25"/>
  </w:num>
  <w:num w:numId="31">
    <w:abstractNumId w:val="14"/>
  </w:num>
  <w:num w:numId="32">
    <w:abstractNumId w:val="6"/>
  </w:num>
  <w:num w:numId="33">
    <w:abstractNumId w:val="4"/>
  </w:num>
  <w:num w:numId="34">
    <w:abstractNumId w:val="1"/>
  </w:num>
  <w:num w:numId="35">
    <w:abstractNumId w:val="20"/>
  </w:num>
  <w:num w:numId="36">
    <w:abstractNumId w:val="33"/>
  </w:num>
  <w:num w:numId="37">
    <w:abstractNumId w:val="41"/>
  </w:num>
  <w:num w:numId="38">
    <w:abstractNumId w:val="27"/>
  </w:num>
  <w:num w:numId="39">
    <w:abstractNumId w:val="35"/>
  </w:num>
  <w:num w:numId="40">
    <w:abstractNumId w:val="17"/>
  </w:num>
  <w:num w:numId="41">
    <w:abstractNumId w:val="18"/>
  </w:num>
  <w:num w:numId="42">
    <w:abstractNumId w:val="36"/>
  </w:num>
  <w:num w:numId="43">
    <w:abstractNumId w:val="19"/>
  </w:num>
  <w:num w:numId="44">
    <w:abstractNumId w:val="12"/>
  </w:num>
  <w:num w:numId="4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activeWritingStyle w:appName="MSWord" w:lang="ja-JP" w:vendorID="64" w:dllVersion="131078" w:nlCheck="1" w:checkStyle="1"/>
  <w:activeWritingStyle w:appName="MSWord" w:lang="en-US" w:vendorID="64" w:dllVersion="131078" w:nlCheck="1" w:checkStyle="1"/>
  <w:proofState w:spelling="clean" w:grammar="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
  <w:docVars>
    <w:docVar w:name="dgnword-docGUID" w:val="{48F21261-4173-4FF1-92C7-121A172613E7}"/>
    <w:docVar w:name="dgnword-eventsink" w:val="3282608"/>
  </w:docVars>
  <w:rsids>
    <w:rsidRoot w:val="00F16841"/>
    <w:rsid w:val="00000054"/>
    <w:rsid w:val="00003420"/>
    <w:rsid w:val="00005463"/>
    <w:rsid w:val="000068E5"/>
    <w:rsid w:val="00016712"/>
    <w:rsid w:val="000241DE"/>
    <w:rsid w:val="0003607C"/>
    <w:rsid w:val="00042E4F"/>
    <w:rsid w:val="00044100"/>
    <w:rsid w:val="00073F1F"/>
    <w:rsid w:val="00083A5F"/>
    <w:rsid w:val="0008656B"/>
    <w:rsid w:val="00087C5A"/>
    <w:rsid w:val="000915AC"/>
    <w:rsid w:val="0009234F"/>
    <w:rsid w:val="000A3486"/>
    <w:rsid w:val="000A616C"/>
    <w:rsid w:val="000B32CE"/>
    <w:rsid w:val="000C4A56"/>
    <w:rsid w:val="000C6C02"/>
    <w:rsid w:val="000D6D01"/>
    <w:rsid w:val="000D70A6"/>
    <w:rsid w:val="000E41EB"/>
    <w:rsid w:val="000F5EDF"/>
    <w:rsid w:val="00107472"/>
    <w:rsid w:val="001107EA"/>
    <w:rsid w:val="0011210F"/>
    <w:rsid w:val="00112925"/>
    <w:rsid w:val="00117E95"/>
    <w:rsid w:val="00120E76"/>
    <w:rsid w:val="00121A66"/>
    <w:rsid w:val="001320A5"/>
    <w:rsid w:val="001336D6"/>
    <w:rsid w:val="0015682D"/>
    <w:rsid w:val="00156E4C"/>
    <w:rsid w:val="00156F4E"/>
    <w:rsid w:val="00170251"/>
    <w:rsid w:val="00171B81"/>
    <w:rsid w:val="00172F7C"/>
    <w:rsid w:val="00176D1F"/>
    <w:rsid w:val="0018150E"/>
    <w:rsid w:val="00185B0B"/>
    <w:rsid w:val="0018612B"/>
    <w:rsid w:val="00192494"/>
    <w:rsid w:val="001A007D"/>
    <w:rsid w:val="001B4F98"/>
    <w:rsid w:val="001B50BC"/>
    <w:rsid w:val="001C5925"/>
    <w:rsid w:val="001C64C0"/>
    <w:rsid w:val="001D0D91"/>
    <w:rsid w:val="001D2F4C"/>
    <w:rsid w:val="001E2400"/>
    <w:rsid w:val="00211F98"/>
    <w:rsid w:val="00213324"/>
    <w:rsid w:val="0021463A"/>
    <w:rsid w:val="00220529"/>
    <w:rsid w:val="00232EB5"/>
    <w:rsid w:val="002372EC"/>
    <w:rsid w:val="002423B3"/>
    <w:rsid w:val="002429DA"/>
    <w:rsid w:val="00246F95"/>
    <w:rsid w:val="00256C10"/>
    <w:rsid w:val="00266786"/>
    <w:rsid w:val="00270096"/>
    <w:rsid w:val="002958A6"/>
    <w:rsid w:val="00297D20"/>
    <w:rsid w:val="002B565F"/>
    <w:rsid w:val="002B6EF8"/>
    <w:rsid w:val="002C324B"/>
    <w:rsid w:val="002C7883"/>
    <w:rsid w:val="002D1207"/>
    <w:rsid w:val="002F555C"/>
    <w:rsid w:val="002F6A68"/>
    <w:rsid w:val="00322801"/>
    <w:rsid w:val="0032611D"/>
    <w:rsid w:val="00330E02"/>
    <w:rsid w:val="003315CB"/>
    <w:rsid w:val="00336326"/>
    <w:rsid w:val="003415D9"/>
    <w:rsid w:val="00346E20"/>
    <w:rsid w:val="0035205E"/>
    <w:rsid w:val="0035531F"/>
    <w:rsid w:val="00361953"/>
    <w:rsid w:val="003660A1"/>
    <w:rsid w:val="003726A7"/>
    <w:rsid w:val="00372F03"/>
    <w:rsid w:val="003863F1"/>
    <w:rsid w:val="003968A4"/>
    <w:rsid w:val="003975B2"/>
    <w:rsid w:val="003A1345"/>
    <w:rsid w:val="003A135A"/>
    <w:rsid w:val="003A31C8"/>
    <w:rsid w:val="003B22AC"/>
    <w:rsid w:val="003B243D"/>
    <w:rsid w:val="003C1F47"/>
    <w:rsid w:val="003D0123"/>
    <w:rsid w:val="003D14CE"/>
    <w:rsid w:val="003D343D"/>
    <w:rsid w:val="003E7F53"/>
    <w:rsid w:val="003F106D"/>
    <w:rsid w:val="004065FA"/>
    <w:rsid w:val="00407C1A"/>
    <w:rsid w:val="00410D15"/>
    <w:rsid w:val="00413FC3"/>
    <w:rsid w:val="00427A65"/>
    <w:rsid w:val="00434111"/>
    <w:rsid w:val="004361F7"/>
    <w:rsid w:val="00440361"/>
    <w:rsid w:val="00453EDC"/>
    <w:rsid w:val="00461DA3"/>
    <w:rsid w:val="0046351A"/>
    <w:rsid w:val="004654CF"/>
    <w:rsid w:val="00465A5A"/>
    <w:rsid w:val="0047113E"/>
    <w:rsid w:val="004718F7"/>
    <w:rsid w:val="00476AE2"/>
    <w:rsid w:val="00481A03"/>
    <w:rsid w:val="00485F78"/>
    <w:rsid w:val="0049189E"/>
    <w:rsid w:val="004A27D2"/>
    <w:rsid w:val="004B7B14"/>
    <w:rsid w:val="004B7FD5"/>
    <w:rsid w:val="004C5364"/>
    <w:rsid w:val="004C542D"/>
    <w:rsid w:val="004D1EA1"/>
    <w:rsid w:val="004E301B"/>
    <w:rsid w:val="00510F92"/>
    <w:rsid w:val="0051519E"/>
    <w:rsid w:val="00517702"/>
    <w:rsid w:val="00532F0A"/>
    <w:rsid w:val="0053496F"/>
    <w:rsid w:val="005407E8"/>
    <w:rsid w:val="00545B0B"/>
    <w:rsid w:val="00545BCD"/>
    <w:rsid w:val="0054731B"/>
    <w:rsid w:val="00550166"/>
    <w:rsid w:val="0057485E"/>
    <w:rsid w:val="00577223"/>
    <w:rsid w:val="005936E8"/>
    <w:rsid w:val="00593A3F"/>
    <w:rsid w:val="005950DD"/>
    <w:rsid w:val="005A0293"/>
    <w:rsid w:val="005A7CB1"/>
    <w:rsid w:val="005B03DA"/>
    <w:rsid w:val="005C7EF2"/>
    <w:rsid w:val="005D50BD"/>
    <w:rsid w:val="005E0667"/>
    <w:rsid w:val="005F1BCF"/>
    <w:rsid w:val="005F27A7"/>
    <w:rsid w:val="0060781E"/>
    <w:rsid w:val="00614143"/>
    <w:rsid w:val="00625218"/>
    <w:rsid w:val="006328AA"/>
    <w:rsid w:val="00635B46"/>
    <w:rsid w:val="00640938"/>
    <w:rsid w:val="00641DDE"/>
    <w:rsid w:val="006451DF"/>
    <w:rsid w:val="0065302B"/>
    <w:rsid w:val="00653601"/>
    <w:rsid w:val="00670B88"/>
    <w:rsid w:val="006716A4"/>
    <w:rsid w:val="00671ABC"/>
    <w:rsid w:val="006727A2"/>
    <w:rsid w:val="006B017E"/>
    <w:rsid w:val="006B4CBF"/>
    <w:rsid w:val="006C0F70"/>
    <w:rsid w:val="006C4867"/>
    <w:rsid w:val="006C487B"/>
    <w:rsid w:val="006C7585"/>
    <w:rsid w:val="006D080D"/>
    <w:rsid w:val="006D7E85"/>
    <w:rsid w:val="006D7EA0"/>
    <w:rsid w:val="006F2088"/>
    <w:rsid w:val="00704920"/>
    <w:rsid w:val="00711928"/>
    <w:rsid w:val="007218AE"/>
    <w:rsid w:val="00727B05"/>
    <w:rsid w:val="0073114B"/>
    <w:rsid w:val="00733C6D"/>
    <w:rsid w:val="007400A4"/>
    <w:rsid w:val="00740A21"/>
    <w:rsid w:val="00745DE6"/>
    <w:rsid w:val="00757679"/>
    <w:rsid w:val="00760B3B"/>
    <w:rsid w:val="00762B75"/>
    <w:rsid w:val="00765B3F"/>
    <w:rsid w:val="00784CC8"/>
    <w:rsid w:val="0079551F"/>
    <w:rsid w:val="007A1AE1"/>
    <w:rsid w:val="007B37F8"/>
    <w:rsid w:val="007C5794"/>
    <w:rsid w:val="007D36C3"/>
    <w:rsid w:val="007D7EFB"/>
    <w:rsid w:val="007E6D21"/>
    <w:rsid w:val="007E7A05"/>
    <w:rsid w:val="007F432F"/>
    <w:rsid w:val="0081033C"/>
    <w:rsid w:val="00831727"/>
    <w:rsid w:val="008553E4"/>
    <w:rsid w:val="008677A2"/>
    <w:rsid w:val="00872857"/>
    <w:rsid w:val="00882164"/>
    <w:rsid w:val="008A240F"/>
    <w:rsid w:val="008B7223"/>
    <w:rsid w:val="008C7C3D"/>
    <w:rsid w:val="008E0159"/>
    <w:rsid w:val="008E7360"/>
    <w:rsid w:val="008E7959"/>
    <w:rsid w:val="008F76DA"/>
    <w:rsid w:val="009032A1"/>
    <w:rsid w:val="009049CE"/>
    <w:rsid w:val="009059CC"/>
    <w:rsid w:val="00921487"/>
    <w:rsid w:val="00927FF2"/>
    <w:rsid w:val="00936CB3"/>
    <w:rsid w:val="00950E1C"/>
    <w:rsid w:val="0095174F"/>
    <w:rsid w:val="00963D62"/>
    <w:rsid w:val="00973901"/>
    <w:rsid w:val="009742DE"/>
    <w:rsid w:val="009853F6"/>
    <w:rsid w:val="00986510"/>
    <w:rsid w:val="009950A2"/>
    <w:rsid w:val="009A07AD"/>
    <w:rsid w:val="009A54CB"/>
    <w:rsid w:val="009B5322"/>
    <w:rsid w:val="009B5AAE"/>
    <w:rsid w:val="009C1D76"/>
    <w:rsid w:val="009D1B27"/>
    <w:rsid w:val="009E3D57"/>
    <w:rsid w:val="009F6A4C"/>
    <w:rsid w:val="00A04554"/>
    <w:rsid w:val="00A06B60"/>
    <w:rsid w:val="00A07FE8"/>
    <w:rsid w:val="00A2056D"/>
    <w:rsid w:val="00A24913"/>
    <w:rsid w:val="00A4097B"/>
    <w:rsid w:val="00A4500C"/>
    <w:rsid w:val="00A54B6A"/>
    <w:rsid w:val="00A56A71"/>
    <w:rsid w:val="00A62E11"/>
    <w:rsid w:val="00A826EB"/>
    <w:rsid w:val="00A90621"/>
    <w:rsid w:val="00A94E26"/>
    <w:rsid w:val="00AA14A0"/>
    <w:rsid w:val="00AA5156"/>
    <w:rsid w:val="00AA538C"/>
    <w:rsid w:val="00AA5ADF"/>
    <w:rsid w:val="00AB324C"/>
    <w:rsid w:val="00AB7A4D"/>
    <w:rsid w:val="00AC0773"/>
    <w:rsid w:val="00AD1948"/>
    <w:rsid w:val="00AD48F9"/>
    <w:rsid w:val="00AE3F0E"/>
    <w:rsid w:val="00AE69FD"/>
    <w:rsid w:val="00AF5CB9"/>
    <w:rsid w:val="00B14BD3"/>
    <w:rsid w:val="00B14FC8"/>
    <w:rsid w:val="00B27D73"/>
    <w:rsid w:val="00B42C51"/>
    <w:rsid w:val="00B510BE"/>
    <w:rsid w:val="00B619C3"/>
    <w:rsid w:val="00B70630"/>
    <w:rsid w:val="00B722D8"/>
    <w:rsid w:val="00BA383B"/>
    <w:rsid w:val="00BB7000"/>
    <w:rsid w:val="00BC2333"/>
    <w:rsid w:val="00BC68B4"/>
    <w:rsid w:val="00BC6A83"/>
    <w:rsid w:val="00BD0FF0"/>
    <w:rsid w:val="00BD293C"/>
    <w:rsid w:val="00BE33F5"/>
    <w:rsid w:val="00BF3A2F"/>
    <w:rsid w:val="00BF6157"/>
    <w:rsid w:val="00C11769"/>
    <w:rsid w:val="00C15A03"/>
    <w:rsid w:val="00C2137A"/>
    <w:rsid w:val="00C24E05"/>
    <w:rsid w:val="00C36A29"/>
    <w:rsid w:val="00C41D12"/>
    <w:rsid w:val="00C52F97"/>
    <w:rsid w:val="00C62D58"/>
    <w:rsid w:val="00C66D53"/>
    <w:rsid w:val="00C71514"/>
    <w:rsid w:val="00C772EB"/>
    <w:rsid w:val="00C90883"/>
    <w:rsid w:val="00C924DB"/>
    <w:rsid w:val="00CA2EC5"/>
    <w:rsid w:val="00CA5F48"/>
    <w:rsid w:val="00CC2794"/>
    <w:rsid w:val="00CC5D0B"/>
    <w:rsid w:val="00CC6A21"/>
    <w:rsid w:val="00CC6AC1"/>
    <w:rsid w:val="00CD42D0"/>
    <w:rsid w:val="00CF1512"/>
    <w:rsid w:val="00D05AEB"/>
    <w:rsid w:val="00D06305"/>
    <w:rsid w:val="00D12EB0"/>
    <w:rsid w:val="00D12FF8"/>
    <w:rsid w:val="00D32538"/>
    <w:rsid w:val="00D43DDB"/>
    <w:rsid w:val="00D46256"/>
    <w:rsid w:val="00D50EF4"/>
    <w:rsid w:val="00D51BD3"/>
    <w:rsid w:val="00D63F37"/>
    <w:rsid w:val="00D77547"/>
    <w:rsid w:val="00D77E16"/>
    <w:rsid w:val="00D90718"/>
    <w:rsid w:val="00D916A3"/>
    <w:rsid w:val="00D9607C"/>
    <w:rsid w:val="00DA4B52"/>
    <w:rsid w:val="00DA6984"/>
    <w:rsid w:val="00DC106D"/>
    <w:rsid w:val="00DD12F9"/>
    <w:rsid w:val="00DE54F0"/>
    <w:rsid w:val="00E003C9"/>
    <w:rsid w:val="00E12A5B"/>
    <w:rsid w:val="00E20DAA"/>
    <w:rsid w:val="00E21F37"/>
    <w:rsid w:val="00E24206"/>
    <w:rsid w:val="00E31FB9"/>
    <w:rsid w:val="00E5190C"/>
    <w:rsid w:val="00E54A86"/>
    <w:rsid w:val="00E57CFC"/>
    <w:rsid w:val="00E767A7"/>
    <w:rsid w:val="00E83989"/>
    <w:rsid w:val="00E97A5C"/>
    <w:rsid w:val="00EA41E9"/>
    <w:rsid w:val="00EA7E68"/>
    <w:rsid w:val="00EC1BEB"/>
    <w:rsid w:val="00EE14D8"/>
    <w:rsid w:val="00EE4762"/>
    <w:rsid w:val="00F05268"/>
    <w:rsid w:val="00F12123"/>
    <w:rsid w:val="00F16841"/>
    <w:rsid w:val="00F20097"/>
    <w:rsid w:val="00F26193"/>
    <w:rsid w:val="00F26709"/>
    <w:rsid w:val="00F33BC1"/>
    <w:rsid w:val="00F34DA3"/>
    <w:rsid w:val="00F35EE2"/>
    <w:rsid w:val="00F50022"/>
    <w:rsid w:val="00F52B87"/>
    <w:rsid w:val="00F72ABF"/>
    <w:rsid w:val="00F75F2D"/>
    <w:rsid w:val="00F77F3F"/>
    <w:rsid w:val="00F90024"/>
    <w:rsid w:val="00F969A6"/>
    <w:rsid w:val="00FA3B39"/>
    <w:rsid w:val="00FA3B7A"/>
    <w:rsid w:val="00FD442B"/>
    <w:rsid w:val="00FD6C33"/>
    <w:rsid w:val="00FE1A87"/>
    <w:rsid w:val="00FE1CC2"/>
    <w:rsid w:val="00FF4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E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616C"/>
    <w:rPr>
      <w:rFonts w:ascii="Tahoma" w:hAnsi="Tahoma" w:cs="Tahoma"/>
      <w:sz w:val="16"/>
      <w:szCs w:val="16"/>
    </w:rPr>
  </w:style>
  <w:style w:type="character" w:customStyle="1" w:styleId="BalloonTextChar">
    <w:name w:val="Balloon Text Char"/>
    <w:basedOn w:val="DefaultParagraphFont"/>
    <w:link w:val="BalloonText"/>
    <w:uiPriority w:val="99"/>
    <w:semiHidden/>
    <w:rsid w:val="000A616C"/>
    <w:rPr>
      <w:rFonts w:ascii="Tahoma" w:hAnsi="Tahoma" w:cs="Tahoma"/>
      <w:sz w:val="16"/>
      <w:szCs w:val="16"/>
    </w:rPr>
  </w:style>
  <w:style w:type="character" w:styleId="Hyperlink">
    <w:name w:val="Hyperlink"/>
    <w:uiPriority w:val="99"/>
    <w:unhideWhenUsed/>
    <w:rsid w:val="0035205E"/>
    <w:rPr>
      <w:color w:val="0000FF"/>
      <w:u w:val="single"/>
    </w:rPr>
  </w:style>
  <w:style w:type="paragraph" w:styleId="ListParagraph">
    <w:name w:val="List Paragraph"/>
    <w:basedOn w:val="Normal"/>
    <w:uiPriority w:val="34"/>
    <w:qFormat/>
    <w:rsid w:val="003F106D"/>
    <w:pPr>
      <w:ind w:left="720"/>
      <w:contextualSpacing/>
    </w:pPr>
  </w:style>
  <w:style w:type="character" w:styleId="FollowedHyperlink">
    <w:name w:val="FollowedHyperlink"/>
    <w:basedOn w:val="DefaultParagraphFont"/>
    <w:uiPriority w:val="99"/>
    <w:semiHidden/>
    <w:unhideWhenUsed/>
    <w:rsid w:val="00986510"/>
    <w:rPr>
      <w:color w:val="800080" w:themeColor="followedHyperlink"/>
      <w:u w:val="single"/>
    </w:rPr>
  </w:style>
  <w:style w:type="paragraph" w:styleId="BodyText">
    <w:name w:val="Body Text"/>
    <w:basedOn w:val="Normal"/>
    <w:link w:val="BodyTextChar"/>
    <w:uiPriority w:val="99"/>
    <w:unhideWhenUsed/>
    <w:rsid w:val="00727B05"/>
    <w:pPr>
      <w:widowControl w:val="0"/>
      <w:ind w:firstLineChars="100" w:firstLine="100"/>
      <w:jc w:val="both"/>
    </w:pPr>
    <w:rPr>
      <w:kern w:val="2"/>
      <w:sz w:val="21"/>
      <w:szCs w:val="22"/>
      <w:lang w:eastAsia="ja-JP"/>
    </w:rPr>
  </w:style>
  <w:style w:type="character" w:customStyle="1" w:styleId="BodyTextChar">
    <w:name w:val="Body Text Char"/>
    <w:basedOn w:val="DefaultParagraphFont"/>
    <w:link w:val="BodyText"/>
    <w:uiPriority w:val="99"/>
    <w:rsid w:val="00727B05"/>
    <w:rPr>
      <w:kern w:val="2"/>
      <w:sz w:val="21"/>
      <w:szCs w:val="22"/>
      <w:lang w:eastAsia="ja-JP"/>
    </w:rPr>
  </w:style>
  <w:style w:type="paragraph" w:styleId="Header">
    <w:name w:val="header"/>
    <w:basedOn w:val="Normal"/>
    <w:link w:val="HeaderChar"/>
    <w:uiPriority w:val="99"/>
    <w:unhideWhenUsed/>
    <w:rsid w:val="00727B05"/>
    <w:pPr>
      <w:tabs>
        <w:tab w:val="center" w:pos="4419"/>
        <w:tab w:val="right" w:pos="8838"/>
      </w:tabs>
      <w:snapToGrid w:val="0"/>
    </w:pPr>
  </w:style>
  <w:style w:type="character" w:customStyle="1" w:styleId="HeaderChar">
    <w:name w:val="Header Char"/>
    <w:basedOn w:val="DefaultParagraphFont"/>
    <w:link w:val="Header"/>
    <w:uiPriority w:val="99"/>
    <w:rsid w:val="00727B05"/>
  </w:style>
  <w:style w:type="paragraph" w:styleId="Footer">
    <w:name w:val="footer"/>
    <w:basedOn w:val="Normal"/>
    <w:link w:val="FooterChar"/>
    <w:uiPriority w:val="99"/>
    <w:unhideWhenUsed/>
    <w:rsid w:val="00727B05"/>
    <w:pPr>
      <w:tabs>
        <w:tab w:val="center" w:pos="4419"/>
        <w:tab w:val="right" w:pos="8838"/>
      </w:tabs>
      <w:snapToGrid w:val="0"/>
    </w:pPr>
  </w:style>
  <w:style w:type="character" w:customStyle="1" w:styleId="FooterChar">
    <w:name w:val="Footer Char"/>
    <w:basedOn w:val="DefaultParagraphFont"/>
    <w:link w:val="Footer"/>
    <w:uiPriority w:val="99"/>
    <w:rsid w:val="00727B05"/>
  </w:style>
  <w:style w:type="character" w:customStyle="1" w:styleId="highlightstring">
    <w:name w:val="highlight_string"/>
    <w:basedOn w:val="DefaultParagraphFont"/>
    <w:rsid w:val="007D36C3"/>
  </w:style>
  <w:style w:type="character" w:customStyle="1" w:styleId="apple-converted-space">
    <w:name w:val="apple-converted-space"/>
    <w:basedOn w:val="DefaultParagraphFont"/>
    <w:rsid w:val="007D36C3"/>
  </w:style>
  <w:style w:type="character" w:styleId="PageNumber">
    <w:name w:val="page number"/>
    <w:basedOn w:val="DefaultParagraphFont"/>
    <w:uiPriority w:val="99"/>
    <w:semiHidden/>
    <w:unhideWhenUsed/>
    <w:rsid w:val="006C7585"/>
  </w:style>
  <w:style w:type="character" w:styleId="CommentReference">
    <w:name w:val="annotation reference"/>
    <w:basedOn w:val="DefaultParagraphFont"/>
    <w:uiPriority w:val="99"/>
    <w:semiHidden/>
    <w:unhideWhenUsed/>
    <w:rsid w:val="0051519E"/>
    <w:rPr>
      <w:sz w:val="18"/>
      <w:szCs w:val="18"/>
    </w:rPr>
  </w:style>
  <w:style w:type="paragraph" w:styleId="CommentText">
    <w:name w:val="annotation text"/>
    <w:basedOn w:val="Normal"/>
    <w:link w:val="CommentTextChar"/>
    <w:uiPriority w:val="99"/>
    <w:semiHidden/>
    <w:unhideWhenUsed/>
    <w:rsid w:val="0051519E"/>
  </w:style>
  <w:style w:type="character" w:customStyle="1" w:styleId="CommentTextChar">
    <w:name w:val="Comment Text Char"/>
    <w:basedOn w:val="DefaultParagraphFont"/>
    <w:link w:val="CommentText"/>
    <w:uiPriority w:val="99"/>
    <w:semiHidden/>
    <w:rsid w:val="0051519E"/>
  </w:style>
  <w:style w:type="paragraph" w:styleId="CommentSubject">
    <w:name w:val="annotation subject"/>
    <w:basedOn w:val="CommentText"/>
    <w:next w:val="CommentText"/>
    <w:link w:val="CommentSubjectChar"/>
    <w:uiPriority w:val="99"/>
    <w:semiHidden/>
    <w:unhideWhenUsed/>
    <w:rsid w:val="0051519E"/>
    <w:rPr>
      <w:b/>
      <w:bCs/>
      <w:sz w:val="20"/>
      <w:szCs w:val="20"/>
    </w:rPr>
  </w:style>
  <w:style w:type="character" w:customStyle="1" w:styleId="CommentSubjectChar">
    <w:name w:val="Comment Subject Char"/>
    <w:basedOn w:val="CommentTextChar"/>
    <w:link w:val="CommentSubject"/>
    <w:uiPriority w:val="99"/>
    <w:semiHidden/>
    <w:rsid w:val="0051519E"/>
    <w:rPr>
      <w:b/>
      <w:bCs/>
      <w:sz w:val="20"/>
      <w:szCs w:val="20"/>
    </w:rPr>
  </w:style>
</w:styles>
</file>

<file path=word/webSettings.xml><?xml version="1.0" encoding="utf-8"?>
<w:webSettings xmlns:r="http://schemas.openxmlformats.org/officeDocument/2006/relationships" xmlns:w="http://schemas.openxmlformats.org/wordprocessingml/2006/main">
  <w:divs>
    <w:div w:id="1470199">
      <w:bodyDiv w:val="1"/>
      <w:marLeft w:val="0"/>
      <w:marRight w:val="0"/>
      <w:marTop w:val="0"/>
      <w:marBottom w:val="0"/>
      <w:divBdr>
        <w:top w:val="none" w:sz="0" w:space="0" w:color="auto"/>
        <w:left w:val="none" w:sz="0" w:space="0" w:color="auto"/>
        <w:bottom w:val="none" w:sz="0" w:space="0" w:color="auto"/>
        <w:right w:val="none" w:sz="0" w:space="0" w:color="auto"/>
      </w:divBdr>
      <w:divsChild>
        <w:div w:id="646398607">
          <w:marLeft w:val="0"/>
          <w:marRight w:val="0"/>
          <w:marTop w:val="0"/>
          <w:marBottom w:val="0"/>
          <w:divBdr>
            <w:top w:val="none" w:sz="0" w:space="0" w:color="auto"/>
            <w:left w:val="none" w:sz="0" w:space="0" w:color="auto"/>
            <w:bottom w:val="none" w:sz="0" w:space="0" w:color="auto"/>
            <w:right w:val="none" w:sz="0" w:space="0" w:color="auto"/>
          </w:divBdr>
          <w:divsChild>
            <w:div w:id="648903910">
              <w:marLeft w:val="0"/>
              <w:marRight w:val="0"/>
              <w:marTop w:val="0"/>
              <w:marBottom w:val="0"/>
              <w:divBdr>
                <w:top w:val="none" w:sz="0" w:space="0" w:color="auto"/>
                <w:left w:val="none" w:sz="0" w:space="0" w:color="auto"/>
                <w:bottom w:val="none" w:sz="0" w:space="0" w:color="auto"/>
                <w:right w:val="none" w:sz="0" w:space="0" w:color="auto"/>
              </w:divBdr>
              <w:divsChild>
                <w:div w:id="721639034">
                  <w:marLeft w:val="0"/>
                  <w:marRight w:val="0"/>
                  <w:marTop w:val="0"/>
                  <w:marBottom w:val="0"/>
                  <w:divBdr>
                    <w:top w:val="none" w:sz="0" w:space="0" w:color="auto"/>
                    <w:left w:val="none" w:sz="0" w:space="0" w:color="auto"/>
                    <w:bottom w:val="none" w:sz="0" w:space="0" w:color="auto"/>
                    <w:right w:val="none" w:sz="0" w:space="0" w:color="auto"/>
                  </w:divBdr>
                  <w:divsChild>
                    <w:div w:id="1871841645">
                      <w:marLeft w:val="0"/>
                      <w:marRight w:val="0"/>
                      <w:marTop w:val="0"/>
                      <w:marBottom w:val="0"/>
                      <w:divBdr>
                        <w:top w:val="none" w:sz="0" w:space="0" w:color="auto"/>
                        <w:left w:val="none" w:sz="0" w:space="0" w:color="auto"/>
                        <w:bottom w:val="none" w:sz="0" w:space="0" w:color="auto"/>
                        <w:right w:val="none" w:sz="0" w:space="0" w:color="auto"/>
                      </w:divBdr>
                      <w:divsChild>
                        <w:div w:id="1476333055">
                          <w:marLeft w:val="0"/>
                          <w:marRight w:val="0"/>
                          <w:marTop w:val="0"/>
                          <w:marBottom w:val="0"/>
                          <w:divBdr>
                            <w:top w:val="none" w:sz="0" w:space="0" w:color="auto"/>
                            <w:left w:val="none" w:sz="0" w:space="0" w:color="auto"/>
                            <w:bottom w:val="none" w:sz="0" w:space="0" w:color="auto"/>
                            <w:right w:val="none" w:sz="0" w:space="0" w:color="auto"/>
                          </w:divBdr>
                          <w:divsChild>
                            <w:div w:id="996497209">
                              <w:marLeft w:val="0"/>
                              <w:marRight w:val="0"/>
                              <w:marTop w:val="0"/>
                              <w:marBottom w:val="0"/>
                              <w:divBdr>
                                <w:top w:val="none" w:sz="0" w:space="0" w:color="auto"/>
                                <w:left w:val="none" w:sz="0" w:space="0" w:color="auto"/>
                                <w:bottom w:val="none" w:sz="0" w:space="0" w:color="auto"/>
                                <w:right w:val="none" w:sz="0" w:space="0" w:color="auto"/>
                              </w:divBdr>
                              <w:divsChild>
                                <w:div w:id="675573077">
                                  <w:marLeft w:val="0"/>
                                  <w:marRight w:val="0"/>
                                  <w:marTop w:val="0"/>
                                  <w:marBottom w:val="0"/>
                                  <w:divBdr>
                                    <w:top w:val="none" w:sz="0" w:space="0" w:color="auto"/>
                                    <w:left w:val="none" w:sz="0" w:space="0" w:color="auto"/>
                                    <w:bottom w:val="none" w:sz="0" w:space="0" w:color="auto"/>
                                    <w:right w:val="none" w:sz="0" w:space="0" w:color="auto"/>
                                  </w:divBdr>
                                </w:div>
                                <w:div w:id="19327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69334">
      <w:bodyDiv w:val="1"/>
      <w:marLeft w:val="0"/>
      <w:marRight w:val="0"/>
      <w:marTop w:val="0"/>
      <w:marBottom w:val="0"/>
      <w:divBdr>
        <w:top w:val="none" w:sz="0" w:space="0" w:color="auto"/>
        <w:left w:val="none" w:sz="0" w:space="0" w:color="auto"/>
        <w:bottom w:val="none" w:sz="0" w:space="0" w:color="auto"/>
        <w:right w:val="none" w:sz="0" w:space="0" w:color="auto"/>
      </w:divBdr>
      <w:divsChild>
        <w:div w:id="367605233">
          <w:marLeft w:val="0"/>
          <w:marRight w:val="0"/>
          <w:marTop w:val="0"/>
          <w:marBottom w:val="0"/>
          <w:divBdr>
            <w:top w:val="none" w:sz="0" w:space="0" w:color="auto"/>
            <w:left w:val="none" w:sz="0" w:space="0" w:color="auto"/>
            <w:bottom w:val="none" w:sz="0" w:space="0" w:color="auto"/>
            <w:right w:val="none" w:sz="0" w:space="0" w:color="auto"/>
          </w:divBdr>
        </w:div>
      </w:divsChild>
    </w:div>
    <w:div w:id="346492978">
      <w:bodyDiv w:val="1"/>
      <w:marLeft w:val="0"/>
      <w:marRight w:val="0"/>
      <w:marTop w:val="0"/>
      <w:marBottom w:val="0"/>
      <w:divBdr>
        <w:top w:val="none" w:sz="0" w:space="0" w:color="auto"/>
        <w:left w:val="none" w:sz="0" w:space="0" w:color="auto"/>
        <w:bottom w:val="none" w:sz="0" w:space="0" w:color="auto"/>
        <w:right w:val="none" w:sz="0" w:space="0" w:color="auto"/>
      </w:divBdr>
      <w:divsChild>
        <w:div w:id="1628971848">
          <w:marLeft w:val="0"/>
          <w:marRight w:val="0"/>
          <w:marTop w:val="0"/>
          <w:marBottom w:val="0"/>
          <w:divBdr>
            <w:top w:val="none" w:sz="0" w:space="0" w:color="auto"/>
            <w:left w:val="none" w:sz="0" w:space="0" w:color="auto"/>
            <w:bottom w:val="none" w:sz="0" w:space="0" w:color="auto"/>
            <w:right w:val="none" w:sz="0" w:space="0" w:color="auto"/>
          </w:divBdr>
          <w:divsChild>
            <w:div w:id="614365669">
              <w:marLeft w:val="-7380"/>
              <w:marRight w:val="-7380"/>
              <w:marTop w:val="0"/>
              <w:marBottom w:val="0"/>
              <w:divBdr>
                <w:top w:val="none" w:sz="0" w:space="0" w:color="auto"/>
                <w:left w:val="none" w:sz="0" w:space="0" w:color="auto"/>
                <w:bottom w:val="none" w:sz="0" w:space="0" w:color="auto"/>
                <w:right w:val="none" w:sz="0" w:space="0" w:color="auto"/>
              </w:divBdr>
              <w:divsChild>
                <w:div w:id="88622746">
                  <w:marLeft w:val="0"/>
                  <w:marRight w:val="0"/>
                  <w:marTop w:val="0"/>
                  <w:marBottom w:val="0"/>
                  <w:divBdr>
                    <w:top w:val="none" w:sz="0" w:space="0" w:color="auto"/>
                    <w:left w:val="none" w:sz="0" w:space="0" w:color="auto"/>
                    <w:bottom w:val="none" w:sz="0" w:space="0" w:color="auto"/>
                    <w:right w:val="none" w:sz="0" w:space="0" w:color="auto"/>
                  </w:divBdr>
                  <w:divsChild>
                    <w:div w:id="358971847">
                      <w:marLeft w:val="0"/>
                      <w:marRight w:val="0"/>
                      <w:marTop w:val="0"/>
                      <w:marBottom w:val="0"/>
                      <w:divBdr>
                        <w:top w:val="single" w:sz="6" w:space="14" w:color="34AB05"/>
                        <w:left w:val="none" w:sz="0" w:space="0" w:color="auto"/>
                        <w:bottom w:val="none" w:sz="0" w:space="0" w:color="auto"/>
                        <w:right w:val="none" w:sz="0" w:space="0" w:color="auto"/>
                      </w:divBdr>
                      <w:divsChild>
                        <w:div w:id="1015687131">
                          <w:marLeft w:val="0"/>
                          <w:marRight w:val="0"/>
                          <w:marTop w:val="0"/>
                          <w:marBottom w:val="96"/>
                          <w:divBdr>
                            <w:top w:val="none" w:sz="0" w:space="0" w:color="auto"/>
                            <w:left w:val="none" w:sz="0" w:space="0" w:color="auto"/>
                            <w:bottom w:val="none" w:sz="0" w:space="0" w:color="auto"/>
                            <w:right w:val="none" w:sz="0" w:space="0" w:color="auto"/>
                          </w:divBdr>
                          <w:divsChild>
                            <w:div w:id="466819409">
                              <w:marLeft w:val="0"/>
                              <w:marRight w:val="0"/>
                              <w:marTop w:val="0"/>
                              <w:marBottom w:val="0"/>
                              <w:divBdr>
                                <w:top w:val="none" w:sz="0" w:space="0" w:color="auto"/>
                                <w:left w:val="none" w:sz="0" w:space="0" w:color="auto"/>
                                <w:bottom w:val="none" w:sz="0" w:space="0" w:color="auto"/>
                                <w:right w:val="none" w:sz="0" w:space="0" w:color="auto"/>
                              </w:divBdr>
                              <w:divsChild>
                                <w:div w:id="322782791">
                                  <w:marLeft w:val="180"/>
                                  <w:marRight w:val="165"/>
                                  <w:marTop w:val="0"/>
                                  <w:marBottom w:val="334"/>
                                  <w:divBdr>
                                    <w:top w:val="none" w:sz="0" w:space="0" w:color="auto"/>
                                    <w:left w:val="none" w:sz="0" w:space="0" w:color="auto"/>
                                    <w:bottom w:val="none" w:sz="0" w:space="0" w:color="auto"/>
                                    <w:right w:val="none" w:sz="0" w:space="0" w:color="auto"/>
                                  </w:divBdr>
                                  <w:divsChild>
                                    <w:div w:id="910962218">
                                      <w:marLeft w:val="0"/>
                                      <w:marRight w:val="0"/>
                                      <w:marTop w:val="0"/>
                                      <w:marBottom w:val="240"/>
                                      <w:divBdr>
                                        <w:top w:val="none" w:sz="0" w:space="0" w:color="auto"/>
                                        <w:left w:val="none" w:sz="0" w:space="0" w:color="auto"/>
                                        <w:bottom w:val="none" w:sz="0" w:space="0" w:color="auto"/>
                                        <w:right w:val="none" w:sz="0" w:space="0" w:color="auto"/>
                                      </w:divBdr>
                                      <w:divsChild>
                                        <w:div w:id="1541436259">
                                          <w:marLeft w:val="0"/>
                                          <w:marRight w:val="0"/>
                                          <w:marTop w:val="0"/>
                                          <w:marBottom w:val="0"/>
                                          <w:divBdr>
                                            <w:top w:val="none" w:sz="0" w:space="0" w:color="auto"/>
                                            <w:left w:val="none" w:sz="0" w:space="0" w:color="auto"/>
                                            <w:bottom w:val="none" w:sz="0" w:space="0" w:color="auto"/>
                                            <w:right w:val="none" w:sz="0" w:space="0" w:color="auto"/>
                                          </w:divBdr>
                                          <w:divsChild>
                                            <w:div w:id="1502694247">
                                              <w:marLeft w:val="-2520"/>
                                              <w:marRight w:val="0"/>
                                              <w:marTop w:val="0"/>
                                              <w:marBottom w:val="0"/>
                                              <w:divBdr>
                                                <w:top w:val="none" w:sz="0" w:space="0" w:color="auto"/>
                                                <w:left w:val="none" w:sz="0" w:space="0" w:color="auto"/>
                                                <w:bottom w:val="none" w:sz="0" w:space="0" w:color="auto"/>
                                                <w:right w:val="none" w:sz="0" w:space="0" w:color="auto"/>
                                              </w:divBdr>
                                              <w:divsChild>
                                                <w:div w:id="556286763">
                                                  <w:marLeft w:val="2520"/>
                                                  <w:marRight w:val="0"/>
                                                  <w:marTop w:val="0"/>
                                                  <w:marBottom w:val="0"/>
                                                  <w:divBdr>
                                                    <w:top w:val="none" w:sz="0" w:space="0" w:color="auto"/>
                                                    <w:left w:val="none" w:sz="0" w:space="0" w:color="auto"/>
                                                    <w:bottom w:val="none" w:sz="0" w:space="0" w:color="auto"/>
                                                    <w:right w:val="none" w:sz="0" w:space="0" w:color="auto"/>
                                                  </w:divBdr>
                                                  <w:divsChild>
                                                    <w:div w:id="776830892">
                                                      <w:marLeft w:val="0"/>
                                                      <w:marRight w:val="0"/>
                                                      <w:marTop w:val="0"/>
                                                      <w:marBottom w:val="0"/>
                                                      <w:divBdr>
                                                        <w:top w:val="none" w:sz="0" w:space="0" w:color="auto"/>
                                                        <w:left w:val="none" w:sz="0" w:space="0" w:color="auto"/>
                                                        <w:bottom w:val="none" w:sz="0" w:space="0" w:color="auto"/>
                                                        <w:right w:val="none" w:sz="0" w:space="0" w:color="auto"/>
                                                      </w:divBdr>
                                                      <w:divsChild>
                                                        <w:div w:id="514729296">
                                                          <w:marLeft w:val="0"/>
                                                          <w:marRight w:val="0"/>
                                                          <w:marTop w:val="0"/>
                                                          <w:marBottom w:val="0"/>
                                                          <w:divBdr>
                                                            <w:top w:val="none" w:sz="0" w:space="0" w:color="auto"/>
                                                            <w:left w:val="none" w:sz="0" w:space="0" w:color="auto"/>
                                                            <w:bottom w:val="none" w:sz="0" w:space="0" w:color="auto"/>
                                                            <w:right w:val="none" w:sz="0" w:space="0" w:color="auto"/>
                                                          </w:divBdr>
                                                        </w:div>
                                                        <w:div w:id="1749225451">
                                                          <w:marLeft w:val="0"/>
                                                          <w:marRight w:val="0"/>
                                                          <w:marTop w:val="0"/>
                                                          <w:marBottom w:val="0"/>
                                                          <w:divBdr>
                                                            <w:top w:val="none" w:sz="0" w:space="0" w:color="auto"/>
                                                            <w:left w:val="none" w:sz="0" w:space="0" w:color="auto"/>
                                                            <w:bottom w:val="none" w:sz="0" w:space="0" w:color="auto"/>
                                                            <w:right w:val="none" w:sz="0" w:space="0" w:color="auto"/>
                                                          </w:divBdr>
                                                        </w:div>
                                                      </w:divsChild>
                                                    </w:div>
                                                    <w:div w:id="730464363">
                                                      <w:marLeft w:val="0"/>
                                                      <w:marRight w:val="0"/>
                                                      <w:marTop w:val="0"/>
                                                      <w:marBottom w:val="0"/>
                                                      <w:divBdr>
                                                        <w:top w:val="none" w:sz="0" w:space="0" w:color="auto"/>
                                                        <w:left w:val="none" w:sz="0" w:space="0" w:color="auto"/>
                                                        <w:bottom w:val="none" w:sz="0" w:space="0" w:color="auto"/>
                                                        <w:right w:val="none" w:sz="0" w:space="0" w:color="auto"/>
                                                      </w:divBdr>
                                                      <w:divsChild>
                                                        <w:div w:id="4816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34385362">
      <w:bodyDiv w:val="1"/>
      <w:marLeft w:val="0"/>
      <w:marRight w:val="0"/>
      <w:marTop w:val="0"/>
      <w:marBottom w:val="0"/>
      <w:divBdr>
        <w:top w:val="none" w:sz="0" w:space="0" w:color="auto"/>
        <w:left w:val="none" w:sz="0" w:space="0" w:color="auto"/>
        <w:bottom w:val="none" w:sz="0" w:space="0" w:color="auto"/>
        <w:right w:val="none" w:sz="0" w:space="0" w:color="auto"/>
      </w:divBdr>
      <w:divsChild>
        <w:div w:id="1213081156">
          <w:marLeft w:val="0"/>
          <w:marRight w:val="0"/>
          <w:marTop w:val="0"/>
          <w:marBottom w:val="0"/>
          <w:divBdr>
            <w:top w:val="none" w:sz="0" w:space="0" w:color="auto"/>
            <w:left w:val="none" w:sz="0" w:space="0" w:color="auto"/>
            <w:bottom w:val="none" w:sz="0" w:space="0" w:color="auto"/>
            <w:right w:val="none" w:sz="0" w:space="0" w:color="auto"/>
          </w:divBdr>
          <w:divsChild>
            <w:div w:id="702023238">
              <w:marLeft w:val="0"/>
              <w:marRight w:val="0"/>
              <w:marTop w:val="0"/>
              <w:marBottom w:val="0"/>
              <w:divBdr>
                <w:top w:val="none" w:sz="0" w:space="0" w:color="auto"/>
                <w:left w:val="none" w:sz="0" w:space="0" w:color="auto"/>
                <w:bottom w:val="none" w:sz="0" w:space="0" w:color="auto"/>
                <w:right w:val="none" w:sz="0" w:space="0" w:color="auto"/>
              </w:divBdr>
              <w:divsChild>
                <w:div w:id="1584024459">
                  <w:marLeft w:val="0"/>
                  <w:marRight w:val="0"/>
                  <w:marTop w:val="0"/>
                  <w:marBottom w:val="0"/>
                  <w:divBdr>
                    <w:top w:val="none" w:sz="0" w:space="0" w:color="auto"/>
                    <w:left w:val="none" w:sz="0" w:space="0" w:color="auto"/>
                    <w:bottom w:val="none" w:sz="0" w:space="0" w:color="auto"/>
                    <w:right w:val="none" w:sz="0" w:space="0" w:color="auto"/>
                  </w:divBdr>
                  <w:divsChild>
                    <w:div w:id="855341387">
                      <w:marLeft w:val="0"/>
                      <w:marRight w:val="0"/>
                      <w:marTop w:val="0"/>
                      <w:marBottom w:val="0"/>
                      <w:divBdr>
                        <w:top w:val="none" w:sz="0" w:space="0" w:color="auto"/>
                        <w:left w:val="none" w:sz="0" w:space="0" w:color="auto"/>
                        <w:bottom w:val="none" w:sz="0" w:space="0" w:color="auto"/>
                        <w:right w:val="none" w:sz="0" w:space="0" w:color="auto"/>
                      </w:divBdr>
                      <w:divsChild>
                        <w:div w:id="496385637">
                          <w:marLeft w:val="0"/>
                          <w:marRight w:val="0"/>
                          <w:marTop w:val="0"/>
                          <w:marBottom w:val="0"/>
                          <w:divBdr>
                            <w:top w:val="none" w:sz="0" w:space="0" w:color="auto"/>
                            <w:left w:val="none" w:sz="0" w:space="0" w:color="auto"/>
                            <w:bottom w:val="none" w:sz="0" w:space="0" w:color="auto"/>
                            <w:right w:val="none" w:sz="0" w:space="0" w:color="auto"/>
                          </w:divBdr>
                          <w:divsChild>
                            <w:div w:id="1943106218">
                              <w:marLeft w:val="0"/>
                              <w:marRight w:val="0"/>
                              <w:marTop w:val="0"/>
                              <w:marBottom w:val="0"/>
                              <w:divBdr>
                                <w:top w:val="none" w:sz="0" w:space="0" w:color="auto"/>
                                <w:left w:val="none" w:sz="0" w:space="0" w:color="auto"/>
                                <w:bottom w:val="none" w:sz="0" w:space="0" w:color="auto"/>
                                <w:right w:val="none" w:sz="0" w:space="0" w:color="auto"/>
                              </w:divBdr>
                              <w:divsChild>
                                <w:div w:id="655500961">
                                  <w:marLeft w:val="0"/>
                                  <w:marRight w:val="0"/>
                                  <w:marTop w:val="0"/>
                                  <w:marBottom w:val="0"/>
                                  <w:divBdr>
                                    <w:top w:val="none" w:sz="0" w:space="0" w:color="auto"/>
                                    <w:left w:val="none" w:sz="0" w:space="0" w:color="auto"/>
                                    <w:bottom w:val="none" w:sz="0" w:space="0" w:color="auto"/>
                                    <w:right w:val="none" w:sz="0" w:space="0" w:color="auto"/>
                                  </w:divBdr>
                                  <w:divsChild>
                                    <w:div w:id="273678763">
                                      <w:marLeft w:val="0"/>
                                      <w:marRight w:val="0"/>
                                      <w:marTop w:val="0"/>
                                      <w:marBottom w:val="0"/>
                                      <w:divBdr>
                                        <w:top w:val="none" w:sz="0" w:space="0" w:color="auto"/>
                                        <w:left w:val="none" w:sz="0" w:space="0" w:color="auto"/>
                                        <w:bottom w:val="none" w:sz="0" w:space="0" w:color="auto"/>
                                        <w:right w:val="none" w:sz="0" w:space="0" w:color="auto"/>
                                      </w:divBdr>
                                    </w:div>
                                    <w:div w:id="2012488731">
                                      <w:marLeft w:val="0"/>
                                      <w:marRight w:val="0"/>
                                      <w:marTop w:val="0"/>
                                      <w:marBottom w:val="0"/>
                                      <w:divBdr>
                                        <w:top w:val="single" w:sz="12" w:space="15" w:color="auto"/>
                                        <w:left w:val="none" w:sz="0" w:space="0" w:color="auto"/>
                                        <w:bottom w:val="single" w:sz="12" w:space="15" w:color="auto"/>
                                        <w:right w:val="none" w:sz="0" w:space="0" w:color="auto"/>
                                      </w:divBdr>
                                    </w:div>
                                  </w:divsChild>
                                </w:div>
                              </w:divsChild>
                            </w:div>
                          </w:divsChild>
                        </w:div>
                      </w:divsChild>
                    </w:div>
                  </w:divsChild>
                </w:div>
              </w:divsChild>
            </w:div>
          </w:divsChild>
        </w:div>
      </w:divsChild>
    </w:div>
    <w:div w:id="809515292">
      <w:bodyDiv w:val="1"/>
      <w:marLeft w:val="0"/>
      <w:marRight w:val="0"/>
      <w:marTop w:val="0"/>
      <w:marBottom w:val="0"/>
      <w:divBdr>
        <w:top w:val="none" w:sz="0" w:space="0" w:color="auto"/>
        <w:left w:val="none" w:sz="0" w:space="0" w:color="auto"/>
        <w:bottom w:val="none" w:sz="0" w:space="0" w:color="auto"/>
        <w:right w:val="none" w:sz="0" w:space="0" w:color="auto"/>
      </w:divBdr>
      <w:divsChild>
        <w:div w:id="1595477354">
          <w:marLeft w:val="0"/>
          <w:marRight w:val="0"/>
          <w:marTop w:val="0"/>
          <w:marBottom w:val="0"/>
          <w:divBdr>
            <w:top w:val="none" w:sz="0" w:space="0" w:color="auto"/>
            <w:left w:val="none" w:sz="0" w:space="0" w:color="auto"/>
            <w:bottom w:val="none" w:sz="0" w:space="0" w:color="auto"/>
            <w:right w:val="none" w:sz="0" w:space="0" w:color="auto"/>
          </w:divBdr>
        </w:div>
      </w:divsChild>
    </w:div>
    <w:div w:id="899244456">
      <w:bodyDiv w:val="1"/>
      <w:marLeft w:val="0"/>
      <w:marRight w:val="0"/>
      <w:marTop w:val="0"/>
      <w:marBottom w:val="0"/>
      <w:divBdr>
        <w:top w:val="none" w:sz="0" w:space="0" w:color="auto"/>
        <w:left w:val="none" w:sz="0" w:space="0" w:color="auto"/>
        <w:bottom w:val="none" w:sz="0" w:space="0" w:color="auto"/>
        <w:right w:val="none" w:sz="0" w:space="0" w:color="auto"/>
      </w:divBdr>
      <w:divsChild>
        <w:div w:id="1646740016">
          <w:marLeft w:val="0"/>
          <w:marRight w:val="0"/>
          <w:marTop w:val="0"/>
          <w:marBottom w:val="0"/>
          <w:divBdr>
            <w:top w:val="none" w:sz="0" w:space="0" w:color="auto"/>
            <w:left w:val="none" w:sz="0" w:space="0" w:color="auto"/>
            <w:bottom w:val="none" w:sz="0" w:space="0" w:color="auto"/>
            <w:right w:val="none" w:sz="0" w:space="0" w:color="auto"/>
          </w:divBdr>
        </w:div>
      </w:divsChild>
    </w:div>
    <w:div w:id="1064573197">
      <w:bodyDiv w:val="1"/>
      <w:marLeft w:val="0"/>
      <w:marRight w:val="0"/>
      <w:marTop w:val="0"/>
      <w:marBottom w:val="0"/>
      <w:divBdr>
        <w:top w:val="none" w:sz="0" w:space="0" w:color="auto"/>
        <w:left w:val="none" w:sz="0" w:space="0" w:color="auto"/>
        <w:bottom w:val="none" w:sz="0" w:space="0" w:color="auto"/>
        <w:right w:val="none" w:sz="0" w:space="0" w:color="auto"/>
      </w:divBdr>
      <w:divsChild>
        <w:div w:id="1356270024">
          <w:marLeft w:val="0"/>
          <w:marRight w:val="0"/>
          <w:marTop w:val="0"/>
          <w:marBottom w:val="0"/>
          <w:divBdr>
            <w:top w:val="none" w:sz="0" w:space="0" w:color="auto"/>
            <w:left w:val="none" w:sz="0" w:space="0" w:color="auto"/>
            <w:bottom w:val="none" w:sz="0" w:space="0" w:color="auto"/>
            <w:right w:val="none" w:sz="0" w:space="0" w:color="auto"/>
          </w:divBdr>
        </w:div>
      </w:divsChild>
    </w:div>
    <w:div w:id="1159271867">
      <w:bodyDiv w:val="1"/>
      <w:marLeft w:val="0"/>
      <w:marRight w:val="0"/>
      <w:marTop w:val="0"/>
      <w:marBottom w:val="0"/>
      <w:divBdr>
        <w:top w:val="none" w:sz="0" w:space="0" w:color="auto"/>
        <w:left w:val="none" w:sz="0" w:space="0" w:color="auto"/>
        <w:bottom w:val="none" w:sz="0" w:space="0" w:color="auto"/>
        <w:right w:val="none" w:sz="0" w:space="0" w:color="auto"/>
      </w:divBdr>
    </w:div>
    <w:div w:id="1246649572">
      <w:bodyDiv w:val="1"/>
      <w:marLeft w:val="0"/>
      <w:marRight w:val="0"/>
      <w:marTop w:val="0"/>
      <w:marBottom w:val="0"/>
      <w:divBdr>
        <w:top w:val="none" w:sz="0" w:space="0" w:color="auto"/>
        <w:left w:val="none" w:sz="0" w:space="0" w:color="auto"/>
        <w:bottom w:val="none" w:sz="0" w:space="0" w:color="auto"/>
        <w:right w:val="none" w:sz="0" w:space="0" w:color="auto"/>
      </w:divBdr>
      <w:divsChild>
        <w:div w:id="1129251015">
          <w:marLeft w:val="0"/>
          <w:marRight w:val="0"/>
          <w:marTop w:val="0"/>
          <w:marBottom w:val="0"/>
          <w:divBdr>
            <w:top w:val="none" w:sz="0" w:space="0" w:color="auto"/>
            <w:left w:val="none" w:sz="0" w:space="0" w:color="auto"/>
            <w:bottom w:val="none" w:sz="0" w:space="0" w:color="auto"/>
            <w:right w:val="none" w:sz="0" w:space="0" w:color="auto"/>
          </w:divBdr>
          <w:divsChild>
            <w:div w:id="1934196506">
              <w:marLeft w:val="3000"/>
              <w:marRight w:val="0"/>
              <w:marTop w:val="0"/>
              <w:marBottom w:val="0"/>
              <w:divBdr>
                <w:top w:val="none" w:sz="0" w:space="0" w:color="auto"/>
                <w:left w:val="none" w:sz="0" w:space="0" w:color="auto"/>
                <w:bottom w:val="none" w:sz="0" w:space="0" w:color="auto"/>
                <w:right w:val="none" w:sz="0" w:space="0" w:color="auto"/>
              </w:divBdr>
              <w:divsChild>
                <w:div w:id="604583205">
                  <w:marLeft w:val="0"/>
                  <w:marRight w:val="0"/>
                  <w:marTop w:val="0"/>
                  <w:marBottom w:val="0"/>
                  <w:divBdr>
                    <w:top w:val="none" w:sz="0" w:space="0" w:color="auto"/>
                    <w:left w:val="none" w:sz="0" w:space="0" w:color="auto"/>
                    <w:bottom w:val="none" w:sz="0" w:space="0" w:color="auto"/>
                    <w:right w:val="none" w:sz="0" w:space="0" w:color="auto"/>
                  </w:divBdr>
                  <w:divsChild>
                    <w:div w:id="155725841">
                      <w:marLeft w:val="0"/>
                      <w:marRight w:val="0"/>
                      <w:marTop w:val="0"/>
                      <w:marBottom w:val="0"/>
                      <w:divBdr>
                        <w:top w:val="none" w:sz="0" w:space="0" w:color="auto"/>
                        <w:left w:val="none" w:sz="0" w:space="0" w:color="auto"/>
                        <w:bottom w:val="none" w:sz="0" w:space="0" w:color="auto"/>
                        <w:right w:val="none" w:sz="0" w:space="0" w:color="auto"/>
                      </w:divBdr>
                      <w:divsChild>
                        <w:div w:id="19819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528250">
      <w:bodyDiv w:val="1"/>
      <w:marLeft w:val="0"/>
      <w:marRight w:val="0"/>
      <w:marTop w:val="0"/>
      <w:marBottom w:val="0"/>
      <w:divBdr>
        <w:top w:val="none" w:sz="0" w:space="0" w:color="auto"/>
        <w:left w:val="none" w:sz="0" w:space="0" w:color="auto"/>
        <w:bottom w:val="none" w:sz="0" w:space="0" w:color="auto"/>
        <w:right w:val="none" w:sz="0" w:space="0" w:color="auto"/>
      </w:divBdr>
      <w:divsChild>
        <w:div w:id="915020033">
          <w:marLeft w:val="0"/>
          <w:marRight w:val="0"/>
          <w:marTop w:val="0"/>
          <w:marBottom w:val="0"/>
          <w:divBdr>
            <w:top w:val="none" w:sz="0" w:space="0" w:color="auto"/>
            <w:left w:val="none" w:sz="0" w:space="0" w:color="auto"/>
            <w:bottom w:val="none" w:sz="0" w:space="0" w:color="auto"/>
            <w:right w:val="none" w:sz="0" w:space="0" w:color="auto"/>
          </w:divBdr>
        </w:div>
      </w:divsChild>
    </w:div>
    <w:div w:id="1333488134">
      <w:bodyDiv w:val="1"/>
      <w:marLeft w:val="0"/>
      <w:marRight w:val="0"/>
      <w:marTop w:val="0"/>
      <w:marBottom w:val="0"/>
      <w:divBdr>
        <w:top w:val="none" w:sz="0" w:space="0" w:color="auto"/>
        <w:left w:val="none" w:sz="0" w:space="0" w:color="auto"/>
        <w:bottom w:val="none" w:sz="0" w:space="0" w:color="auto"/>
        <w:right w:val="none" w:sz="0" w:space="0" w:color="auto"/>
      </w:divBdr>
    </w:div>
    <w:div w:id="1711493590">
      <w:bodyDiv w:val="1"/>
      <w:marLeft w:val="0"/>
      <w:marRight w:val="0"/>
      <w:marTop w:val="0"/>
      <w:marBottom w:val="0"/>
      <w:divBdr>
        <w:top w:val="none" w:sz="0" w:space="0" w:color="auto"/>
        <w:left w:val="none" w:sz="0" w:space="0" w:color="auto"/>
        <w:bottom w:val="none" w:sz="0" w:space="0" w:color="auto"/>
        <w:right w:val="none" w:sz="0" w:space="0" w:color="auto"/>
      </w:divBdr>
      <w:divsChild>
        <w:div w:id="1049381132">
          <w:marLeft w:val="0"/>
          <w:marRight w:val="0"/>
          <w:marTop w:val="120"/>
          <w:marBottom w:val="0"/>
          <w:divBdr>
            <w:top w:val="none" w:sz="0" w:space="0" w:color="auto"/>
            <w:left w:val="none" w:sz="0" w:space="0" w:color="auto"/>
            <w:bottom w:val="none" w:sz="0" w:space="0" w:color="auto"/>
            <w:right w:val="none" w:sz="0" w:space="0" w:color="auto"/>
          </w:divBdr>
          <w:divsChild>
            <w:div w:id="84332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69641">
      <w:bodyDiv w:val="1"/>
      <w:marLeft w:val="0"/>
      <w:marRight w:val="0"/>
      <w:marTop w:val="0"/>
      <w:marBottom w:val="0"/>
      <w:divBdr>
        <w:top w:val="none" w:sz="0" w:space="0" w:color="auto"/>
        <w:left w:val="none" w:sz="0" w:space="0" w:color="auto"/>
        <w:bottom w:val="none" w:sz="0" w:space="0" w:color="auto"/>
        <w:right w:val="none" w:sz="0" w:space="0" w:color="auto"/>
      </w:divBdr>
      <w:divsChild>
        <w:div w:id="1524856249">
          <w:marLeft w:val="0"/>
          <w:marRight w:val="0"/>
          <w:marTop w:val="0"/>
          <w:marBottom w:val="0"/>
          <w:divBdr>
            <w:top w:val="none" w:sz="0" w:space="0" w:color="auto"/>
            <w:left w:val="none" w:sz="0" w:space="0" w:color="auto"/>
            <w:bottom w:val="none" w:sz="0" w:space="0" w:color="auto"/>
            <w:right w:val="none" w:sz="0" w:space="0" w:color="auto"/>
          </w:divBdr>
          <w:divsChild>
            <w:div w:id="1305427137">
              <w:marLeft w:val="0"/>
              <w:marRight w:val="0"/>
              <w:marTop w:val="0"/>
              <w:marBottom w:val="0"/>
              <w:divBdr>
                <w:top w:val="none" w:sz="0" w:space="0" w:color="auto"/>
                <w:left w:val="none" w:sz="0" w:space="0" w:color="auto"/>
                <w:bottom w:val="none" w:sz="0" w:space="0" w:color="auto"/>
                <w:right w:val="none" w:sz="0" w:space="0" w:color="auto"/>
              </w:divBdr>
              <w:divsChild>
                <w:div w:id="670259045">
                  <w:marLeft w:val="0"/>
                  <w:marRight w:val="0"/>
                  <w:marTop w:val="0"/>
                  <w:marBottom w:val="0"/>
                  <w:divBdr>
                    <w:top w:val="none" w:sz="0" w:space="0" w:color="auto"/>
                    <w:left w:val="none" w:sz="0" w:space="0" w:color="auto"/>
                    <w:bottom w:val="none" w:sz="0" w:space="0" w:color="auto"/>
                    <w:right w:val="none" w:sz="0" w:space="0" w:color="auto"/>
                  </w:divBdr>
                  <w:divsChild>
                    <w:div w:id="1123184158">
                      <w:marLeft w:val="0"/>
                      <w:marRight w:val="0"/>
                      <w:marTop w:val="0"/>
                      <w:marBottom w:val="0"/>
                      <w:divBdr>
                        <w:top w:val="none" w:sz="0" w:space="0" w:color="auto"/>
                        <w:left w:val="none" w:sz="0" w:space="0" w:color="auto"/>
                        <w:bottom w:val="none" w:sz="0" w:space="0" w:color="auto"/>
                        <w:right w:val="none" w:sz="0" w:space="0" w:color="auto"/>
                      </w:divBdr>
                      <w:divsChild>
                        <w:div w:id="339353330">
                          <w:marLeft w:val="0"/>
                          <w:marRight w:val="0"/>
                          <w:marTop w:val="0"/>
                          <w:marBottom w:val="0"/>
                          <w:divBdr>
                            <w:top w:val="none" w:sz="0" w:space="0" w:color="auto"/>
                            <w:left w:val="none" w:sz="0" w:space="0" w:color="auto"/>
                            <w:bottom w:val="none" w:sz="0" w:space="0" w:color="auto"/>
                            <w:right w:val="none" w:sz="0" w:space="0" w:color="auto"/>
                          </w:divBdr>
                          <w:divsChild>
                            <w:div w:id="537819986">
                              <w:marLeft w:val="0"/>
                              <w:marRight w:val="0"/>
                              <w:marTop w:val="0"/>
                              <w:marBottom w:val="0"/>
                              <w:divBdr>
                                <w:top w:val="none" w:sz="0" w:space="0" w:color="auto"/>
                                <w:left w:val="none" w:sz="0" w:space="0" w:color="auto"/>
                                <w:bottom w:val="none" w:sz="0" w:space="0" w:color="auto"/>
                                <w:right w:val="none" w:sz="0" w:space="0" w:color="auto"/>
                              </w:divBdr>
                              <w:divsChild>
                                <w:div w:id="1047756660">
                                  <w:marLeft w:val="0"/>
                                  <w:marRight w:val="0"/>
                                  <w:marTop w:val="0"/>
                                  <w:marBottom w:val="0"/>
                                  <w:divBdr>
                                    <w:top w:val="none" w:sz="0" w:space="0" w:color="auto"/>
                                    <w:left w:val="none" w:sz="0" w:space="0" w:color="auto"/>
                                    <w:bottom w:val="none" w:sz="0" w:space="0" w:color="auto"/>
                                    <w:right w:val="none" w:sz="0" w:space="0" w:color="auto"/>
                                  </w:divBdr>
                                  <w:divsChild>
                                    <w:div w:id="2002197711">
                                      <w:marLeft w:val="0"/>
                                      <w:marRight w:val="0"/>
                                      <w:marTop w:val="0"/>
                                      <w:marBottom w:val="0"/>
                                      <w:divBdr>
                                        <w:top w:val="none" w:sz="0" w:space="0" w:color="auto"/>
                                        <w:left w:val="none" w:sz="0" w:space="0" w:color="auto"/>
                                        <w:bottom w:val="none" w:sz="0" w:space="0" w:color="auto"/>
                                        <w:right w:val="none" w:sz="0" w:space="0" w:color="auto"/>
                                      </w:divBdr>
                                      <w:divsChild>
                                        <w:div w:id="380832124">
                                          <w:marLeft w:val="0"/>
                                          <w:marRight w:val="0"/>
                                          <w:marTop w:val="0"/>
                                          <w:marBottom w:val="0"/>
                                          <w:divBdr>
                                            <w:top w:val="none" w:sz="0" w:space="0" w:color="auto"/>
                                            <w:left w:val="none" w:sz="0" w:space="0" w:color="auto"/>
                                            <w:bottom w:val="none" w:sz="0" w:space="0" w:color="auto"/>
                                            <w:right w:val="none" w:sz="0" w:space="0" w:color="auto"/>
                                          </w:divBdr>
                                          <w:divsChild>
                                            <w:div w:id="2122143767">
                                              <w:marLeft w:val="0"/>
                                              <w:marRight w:val="0"/>
                                              <w:marTop w:val="0"/>
                                              <w:marBottom w:val="0"/>
                                              <w:divBdr>
                                                <w:top w:val="none" w:sz="0" w:space="0" w:color="auto"/>
                                                <w:left w:val="none" w:sz="0" w:space="0" w:color="auto"/>
                                                <w:bottom w:val="none" w:sz="0" w:space="0" w:color="auto"/>
                                                <w:right w:val="none" w:sz="0" w:space="0" w:color="auto"/>
                                              </w:divBdr>
                                              <w:divsChild>
                                                <w:div w:id="1133910738">
                                                  <w:marLeft w:val="0"/>
                                                  <w:marRight w:val="0"/>
                                                  <w:marTop w:val="0"/>
                                                  <w:marBottom w:val="0"/>
                                                  <w:divBdr>
                                                    <w:top w:val="none" w:sz="0" w:space="0" w:color="auto"/>
                                                    <w:left w:val="none" w:sz="0" w:space="0" w:color="auto"/>
                                                    <w:bottom w:val="none" w:sz="0" w:space="0" w:color="auto"/>
                                                    <w:right w:val="none" w:sz="0" w:space="0" w:color="auto"/>
                                                  </w:divBdr>
                                                  <w:divsChild>
                                                    <w:div w:id="1588729649">
                                                      <w:marLeft w:val="0"/>
                                                      <w:marRight w:val="0"/>
                                                      <w:marTop w:val="0"/>
                                                      <w:marBottom w:val="0"/>
                                                      <w:divBdr>
                                                        <w:top w:val="none" w:sz="0" w:space="0" w:color="auto"/>
                                                        <w:left w:val="none" w:sz="0" w:space="0" w:color="auto"/>
                                                        <w:bottom w:val="none" w:sz="0" w:space="0" w:color="auto"/>
                                                        <w:right w:val="none" w:sz="0" w:space="0" w:color="auto"/>
                                                      </w:divBdr>
                                                      <w:divsChild>
                                                        <w:div w:id="406153152">
                                                          <w:marLeft w:val="0"/>
                                                          <w:marRight w:val="0"/>
                                                          <w:marTop w:val="0"/>
                                                          <w:marBottom w:val="0"/>
                                                          <w:divBdr>
                                                            <w:top w:val="none" w:sz="0" w:space="0" w:color="auto"/>
                                                            <w:left w:val="none" w:sz="0" w:space="0" w:color="auto"/>
                                                            <w:bottom w:val="none" w:sz="0" w:space="0" w:color="auto"/>
                                                            <w:right w:val="none" w:sz="0" w:space="0" w:color="auto"/>
                                                          </w:divBdr>
                                                          <w:divsChild>
                                                            <w:div w:id="1790657988">
                                                              <w:marLeft w:val="0"/>
                                                              <w:marRight w:val="0"/>
                                                              <w:marTop w:val="0"/>
                                                              <w:marBottom w:val="0"/>
                                                              <w:divBdr>
                                                                <w:top w:val="none" w:sz="0" w:space="0" w:color="auto"/>
                                                                <w:left w:val="none" w:sz="0" w:space="0" w:color="auto"/>
                                                                <w:bottom w:val="none" w:sz="0" w:space="0" w:color="auto"/>
                                                                <w:right w:val="none" w:sz="0" w:space="0" w:color="auto"/>
                                                              </w:divBdr>
                                                              <w:divsChild>
                                                                <w:div w:id="344982521">
                                                                  <w:marLeft w:val="0"/>
                                                                  <w:marRight w:val="0"/>
                                                                  <w:marTop w:val="0"/>
                                                                  <w:marBottom w:val="0"/>
                                                                  <w:divBdr>
                                                                    <w:top w:val="none" w:sz="0" w:space="0" w:color="auto"/>
                                                                    <w:left w:val="none" w:sz="0" w:space="0" w:color="auto"/>
                                                                    <w:bottom w:val="none" w:sz="0" w:space="0" w:color="auto"/>
                                                                    <w:right w:val="none" w:sz="0" w:space="0" w:color="auto"/>
                                                                  </w:divBdr>
                                                                  <w:divsChild>
                                                                    <w:div w:id="5642179">
                                                                      <w:marLeft w:val="0"/>
                                                                      <w:marRight w:val="0"/>
                                                                      <w:marTop w:val="0"/>
                                                                      <w:marBottom w:val="0"/>
                                                                      <w:divBdr>
                                                                        <w:top w:val="none" w:sz="0" w:space="0" w:color="auto"/>
                                                                        <w:left w:val="none" w:sz="0" w:space="0" w:color="auto"/>
                                                                        <w:bottom w:val="none" w:sz="0" w:space="0" w:color="auto"/>
                                                                        <w:right w:val="none" w:sz="0" w:space="0" w:color="auto"/>
                                                                      </w:divBdr>
                                                                      <w:divsChild>
                                                                        <w:div w:id="198976176">
                                                                          <w:marLeft w:val="0"/>
                                                                          <w:marRight w:val="0"/>
                                                                          <w:marTop w:val="0"/>
                                                                          <w:marBottom w:val="0"/>
                                                                          <w:divBdr>
                                                                            <w:top w:val="none" w:sz="0" w:space="0" w:color="auto"/>
                                                                            <w:left w:val="none" w:sz="0" w:space="0" w:color="auto"/>
                                                                            <w:bottom w:val="none" w:sz="0" w:space="0" w:color="auto"/>
                                                                            <w:right w:val="none" w:sz="0" w:space="0" w:color="auto"/>
                                                                          </w:divBdr>
                                                                          <w:divsChild>
                                                                            <w:div w:id="7369693">
                                                                              <w:marLeft w:val="0"/>
                                                                              <w:marRight w:val="0"/>
                                                                              <w:marTop w:val="0"/>
                                                                              <w:marBottom w:val="0"/>
                                                                              <w:divBdr>
                                                                                <w:top w:val="none" w:sz="0" w:space="0" w:color="auto"/>
                                                                                <w:left w:val="none" w:sz="0" w:space="0" w:color="auto"/>
                                                                                <w:bottom w:val="none" w:sz="0" w:space="0" w:color="auto"/>
                                                                                <w:right w:val="none" w:sz="0" w:space="0" w:color="auto"/>
                                                                              </w:divBdr>
                                                                              <w:divsChild>
                                                                                <w:div w:id="925117830">
                                                                                  <w:marLeft w:val="0"/>
                                                                                  <w:marRight w:val="0"/>
                                                                                  <w:marTop w:val="0"/>
                                                                                  <w:marBottom w:val="0"/>
                                                                                  <w:divBdr>
                                                                                    <w:top w:val="none" w:sz="0" w:space="0" w:color="auto"/>
                                                                                    <w:left w:val="none" w:sz="0" w:space="0" w:color="auto"/>
                                                                                    <w:bottom w:val="none" w:sz="0" w:space="0" w:color="auto"/>
                                                                                    <w:right w:val="none" w:sz="0" w:space="0" w:color="auto"/>
                                                                                  </w:divBdr>
                                                                                  <w:divsChild>
                                                                                    <w:div w:id="2011987171">
                                                                                      <w:marLeft w:val="0"/>
                                                                                      <w:marRight w:val="0"/>
                                                                                      <w:marTop w:val="0"/>
                                                                                      <w:marBottom w:val="0"/>
                                                                                      <w:divBdr>
                                                                                        <w:top w:val="none" w:sz="0" w:space="0" w:color="auto"/>
                                                                                        <w:left w:val="none" w:sz="0" w:space="0" w:color="auto"/>
                                                                                        <w:bottom w:val="none" w:sz="0" w:space="0" w:color="auto"/>
                                                                                        <w:right w:val="none" w:sz="0" w:space="0" w:color="auto"/>
                                                                                      </w:divBdr>
                                                                                      <w:divsChild>
                                                                                        <w:div w:id="305858550">
                                                                                          <w:marLeft w:val="0"/>
                                                                                          <w:marRight w:val="0"/>
                                                                                          <w:marTop w:val="0"/>
                                                                                          <w:marBottom w:val="0"/>
                                                                                          <w:divBdr>
                                                                                            <w:top w:val="none" w:sz="0" w:space="0" w:color="auto"/>
                                                                                            <w:left w:val="none" w:sz="0" w:space="0" w:color="auto"/>
                                                                                            <w:bottom w:val="none" w:sz="0" w:space="0" w:color="auto"/>
                                                                                            <w:right w:val="none" w:sz="0" w:space="0" w:color="auto"/>
                                                                                          </w:divBdr>
                                                                                          <w:divsChild>
                                                                                            <w:div w:id="1461679543">
                                                                                              <w:marLeft w:val="0"/>
                                                                                              <w:marRight w:val="0"/>
                                                                                              <w:marTop w:val="0"/>
                                                                                              <w:marBottom w:val="0"/>
                                                                                              <w:divBdr>
                                                                                                <w:top w:val="none" w:sz="0" w:space="0" w:color="auto"/>
                                                                                                <w:left w:val="none" w:sz="0" w:space="0" w:color="auto"/>
                                                                                                <w:bottom w:val="none" w:sz="0" w:space="0" w:color="auto"/>
                                                                                                <w:right w:val="none" w:sz="0" w:space="0" w:color="auto"/>
                                                                                              </w:divBdr>
                                                                                              <w:divsChild>
                                                                                                <w:div w:id="1973440006">
                                                                                                  <w:marLeft w:val="0"/>
                                                                                                  <w:marRight w:val="0"/>
                                                                                                  <w:marTop w:val="0"/>
                                                                                                  <w:marBottom w:val="0"/>
                                                                                                  <w:divBdr>
                                                                                                    <w:top w:val="none" w:sz="0" w:space="0" w:color="auto"/>
                                                                                                    <w:left w:val="none" w:sz="0" w:space="0" w:color="auto"/>
                                                                                                    <w:bottom w:val="none" w:sz="0" w:space="0" w:color="auto"/>
                                                                                                    <w:right w:val="none" w:sz="0" w:space="0" w:color="auto"/>
                                                                                                  </w:divBdr>
                                                                                                  <w:divsChild>
                                                                                                    <w:div w:id="1251160290">
                                                                                                      <w:marLeft w:val="0"/>
                                                                                                      <w:marRight w:val="0"/>
                                                                                                      <w:marTop w:val="0"/>
                                                                                                      <w:marBottom w:val="0"/>
                                                                                                      <w:divBdr>
                                                                                                        <w:top w:val="none" w:sz="0" w:space="0" w:color="auto"/>
                                                                                                        <w:left w:val="none" w:sz="0" w:space="0" w:color="auto"/>
                                                                                                        <w:bottom w:val="none" w:sz="0" w:space="0" w:color="auto"/>
                                                                                                        <w:right w:val="none" w:sz="0" w:space="0" w:color="auto"/>
                                                                                                      </w:divBdr>
                                                                                                      <w:divsChild>
                                                                                                        <w:div w:id="530530117">
                                                                                                          <w:marLeft w:val="0"/>
                                                                                                          <w:marRight w:val="0"/>
                                                                                                          <w:marTop w:val="0"/>
                                                                                                          <w:marBottom w:val="0"/>
                                                                                                          <w:divBdr>
                                                                                                            <w:top w:val="none" w:sz="0" w:space="0" w:color="auto"/>
                                                                                                            <w:left w:val="none" w:sz="0" w:space="0" w:color="auto"/>
                                                                                                            <w:bottom w:val="none" w:sz="0" w:space="0" w:color="auto"/>
                                                                                                            <w:right w:val="none" w:sz="0" w:space="0" w:color="auto"/>
                                                                                                          </w:divBdr>
                                                                                                          <w:divsChild>
                                                                                                            <w:div w:id="2099209207">
                                                                                                              <w:marLeft w:val="0"/>
                                                                                                              <w:marRight w:val="0"/>
                                                                                                              <w:marTop w:val="0"/>
                                                                                                              <w:marBottom w:val="0"/>
                                                                                                              <w:divBdr>
                                                                                                                <w:top w:val="none" w:sz="0" w:space="0" w:color="auto"/>
                                                                                                                <w:left w:val="none" w:sz="0" w:space="0" w:color="auto"/>
                                                                                                                <w:bottom w:val="none" w:sz="0" w:space="0" w:color="auto"/>
                                                                                                                <w:right w:val="none" w:sz="0" w:space="0" w:color="auto"/>
                                                                                                              </w:divBdr>
                                                                                                              <w:divsChild>
                                                                                                                <w:div w:id="610893172">
                                                                                                                  <w:marLeft w:val="0"/>
                                                                                                                  <w:marRight w:val="0"/>
                                                                                                                  <w:marTop w:val="0"/>
                                                                                                                  <w:marBottom w:val="0"/>
                                                                                                                  <w:divBdr>
                                                                                                                    <w:top w:val="none" w:sz="0" w:space="0" w:color="auto"/>
                                                                                                                    <w:left w:val="none" w:sz="0" w:space="0" w:color="auto"/>
                                                                                                                    <w:bottom w:val="none" w:sz="0" w:space="0" w:color="auto"/>
                                                                                                                    <w:right w:val="none" w:sz="0" w:space="0" w:color="auto"/>
                                                                                                                  </w:divBdr>
                                                                                                                  <w:divsChild>
                                                                                                                    <w:div w:id="193158682">
                                                                                                                      <w:marLeft w:val="0"/>
                                                                                                                      <w:marRight w:val="0"/>
                                                                                                                      <w:marTop w:val="0"/>
                                                                                                                      <w:marBottom w:val="0"/>
                                                                                                                      <w:divBdr>
                                                                                                                        <w:top w:val="none" w:sz="0" w:space="0" w:color="auto"/>
                                                                                                                        <w:left w:val="none" w:sz="0" w:space="0" w:color="auto"/>
                                                                                                                        <w:bottom w:val="none" w:sz="0" w:space="0" w:color="auto"/>
                                                                                                                        <w:right w:val="none" w:sz="0" w:space="0" w:color="auto"/>
                                                                                                                      </w:divBdr>
                                                                                                                      <w:divsChild>
                                                                                                                        <w:div w:id="1393651660">
                                                                                                                          <w:marLeft w:val="0"/>
                                                                                                                          <w:marRight w:val="0"/>
                                                                                                                          <w:marTop w:val="0"/>
                                                                                                                          <w:marBottom w:val="0"/>
                                                                                                                          <w:divBdr>
                                                                                                                            <w:top w:val="none" w:sz="0" w:space="0" w:color="auto"/>
                                                                                                                            <w:left w:val="none" w:sz="0" w:space="0" w:color="auto"/>
                                                                                                                            <w:bottom w:val="none" w:sz="0" w:space="0" w:color="auto"/>
                                                                                                                            <w:right w:val="none" w:sz="0" w:space="0" w:color="auto"/>
                                                                                                                          </w:divBdr>
                                                                                                                          <w:divsChild>
                                                                                                                            <w:div w:id="501239806">
                                                                                                                              <w:marLeft w:val="0"/>
                                                                                                                              <w:marRight w:val="0"/>
                                                                                                                              <w:marTop w:val="0"/>
                                                                                                                              <w:marBottom w:val="0"/>
                                                                                                                              <w:divBdr>
                                                                                                                                <w:top w:val="none" w:sz="0" w:space="0" w:color="auto"/>
                                                                                                                                <w:left w:val="none" w:sz="0" w:space="0" w:color="auto"/>
                                                                                                                                <w:bottom w:val="none" w:sz="0" w:space="0" w:color="auto"/>
                                                                                                                                <w:right w:val="none" w:sz="0" w:space="0" w:color="auto"/>
                                                                                                                              </w:divBdr>
                                                                                                                              <w:divsChild>
                                                                                                                                <w:div w:id="773206234">
                                                                                                                                  <w:marLeft w:val="0"/>
                                                                                                                                  <w:marRight w:val="0"/>
                                                                                                                                  <w:marTop w:val="0"/>
                                                                                                                                  <w:marBottom w:val="0"/>
                                                                                                                                  <w:divBdr>
                                                                                                                                    <w:top w:val="none" w:sz="0" w:space="0" w:color="auto"/>
                                                                                                                                    <w:left w:val="none" w:sz="0" w:space="0" w:color="auto"/>
                                                                                                                                    <w:bottom w:val="none" w:sz="0" w:space="0" w:color="auto"/>
                                                                                                                                    <w:right w:val="none" w:sz="0" w:space="0" w:color="auto"/>
                                                                                                                                  </w:divBdr>
                                                                                                                                </w:div>
                                                                                                                                <w:div w:id="64188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5337615">
      <w:bodyDiv w:val="1"/>
      <w:marLeft w:val="0"/>
      <w:marRight w:val="0"/>
      <w:marTop w:val="0"/>
      <w:marBottom w:val="0"/>
      <w:divBdr>
        <w:top w:val="none" w:sz="0" w:space="0" w:color="auto"/>
        <w:left w:val="none" w:sz="0" w:space="0" w:color="auto"/>
        <w:bottom w:val="none" w:sz="0" w:space="0" w:color="auto"/>
        <w:right w:val="none" w:sz="0" w:space="0" w:color="auto"/>
      </w:divBdr>
    </w:div>
    <w:div w:id="2046909316">
      <w:bodyDiv w:val="1"/>
      <w:marLeft w:val="0"/>
      <w:marRight w:val="0"/>
      <w:marTop w:val="0"/>
      <w:marBottom w:val="0"/>
      <w:divBdr>
        <w:top w:val="none" w:sz="0" w:space="0" w:color="auto"/>
        <w:left w:val="none" w:sz="0" w:space="0" w:color="auto"/>
        <w:bottom w:val="none" w:sz="0" w:space="0" w:color="auto"/>
        <w:right w:val="none" w:sz="0" w:space="0" w:color="auto"/>
      </w:divBdr>
      <w:divsChild>
        <w:div w:id="831681971">
          <w:marLeft w:val="0"/>
          <w:marRight w:val="0"/>
          <w:marTop w:val="0"/>
          <w:marBottom w:val="0"/>
          <w:divBdr>
            <w:top w:val="none" w:sz="0" w:space="0" w:color="auto"/>
            <w:left w:val="none" w:sz="0" w:space="0" w:color="auto"/>
            <w:bottom w:val="none" w:sz="0" w:space="0" w:color="auto"/>
            <w:right w:val="none" w:sz="0" w:space="0" w:color="auto"/>
          </w:divBdr>
          <w:divsChild>
            <w:div w:id="1993562186">
              <w:marLeft w:val="0"/>
              <w:marRight w:val="0"/>
              <w:marTop w:val="0"/>
              <w:marBottom w:val="0"/>
              <w:divBdr>
                <w:top w:val="none" w:sz="0" w:space="0" w:color="auto"/>
                <w:left w:val="none" w:sz="0" w:space="0" w:color="auto"/>
                <w:bottom w:val="none" w:sz="0" w:space="0" w:color="auto"/>
                <w:right w:val="none" w:sz="0" w:space="0" w:color="auto"/>
              </w:divBdr>
              <w:divsChild>
                <w:div w:id="1205169069">
                  <w:marLeft w:val="0"/>
                  <w:marRight w:val="0"/>
                  <w:marTop w:val="0"/>
                  <w:marBottom w:val="0"/>
                  <w:divBdr>
                    <w:top w:val="none" w:sz="0" w:space="0" w:color="auto"/>
                    <w:left w:val="none" w:sz="0" w:space="0" w:color="auto"/>
                    <w:bottom w:val="none" w:sz="0" w:space="0" w:color="auto"/>
                    <w:right w:val="none" w:sz="0" w:space="0" w:color="auto"/>
                  </w:divBdr>
                  <w:divsChild>
                    <w:div w:id="1346832413">
                      <w:marLeft w:val="0"/>
                      <w:marRight w:val="0"/>
                      <w:marTop w:val="0"/>
                      <w:marBottom w:val="0"/>
                      <w:divBdr>
                        <w:top w:val="none" w:sz="0" w:space="0" w:color="auto"/>
                        <w:left w:val="none" w:sz="0" w:space="0" w:color="auto"/>
                        <w:bottom w:val="none" w:sz="0" w:space="0" w:color="auto"/>
                        <w:right w:val="none" w:sz="0" w:space="0" w:color="auto"/>
                      </w:divBdr>
                      <w:divsChild>
                        <w:div w:id="259879749">
                          <w:marLeft w:val="0"/>
                          <w:marRight w:val="0"/>
                          <w:marTop w:val="0"/>
                          <w:marBottom w:val="0"/>
                          <w:divBdr>
                            <w:top w:val="none" w:sz="0" w:space="0" w:color="auto"/>
                            <w:left w:val="none" w:sz="0" w:space="0" w:color="auto"/>
                            <w:bottom w:val="none" w:sz="0" w:space="0" w:color="auto"/>
                            <w:right w:val="none" w:sz="0" w:space="0" w:color="auto"/>
                          </w:divBdr>
                          <w:divsChild>
                            <w:div w:id="404111245">
                              <w:marLeft w:val="0"/>
                              <w:marRight w:val="0"/>
                              <w:marTop w:val="0"/>
                              <w:marBottom w:val="0"/>
                              <w:divBdr>
                                <w:top w:val="none" w:sz="0" w:space="0" w:color="auto"/>
                                <w:left w:val="none" w:sz="0" w:space="0" w:color="auto"/>
                                <w:bottom w:val="none" w:sz="0" w:space="0" w:color="auto"/>
                                <w:right w:val="none" w:sz="0" w:space="0" w:color="auto"/>
                              </w:divBdr>
                              <w:divsChild>
                                <w:div w:id="533932723">
                                  <w:marLeft w:val="0"/>
                                  <w:marRight w:val="0"/>
                                  <w:marTop w:val="0"/>
                                  <w:marBottom w:val="0"/>
                                  <w:divBdr>
                                    <w:top w:val="none" w:sz="0" w:space="0" w:color="auto"/>
                                    <w:left w:val="none" w:sz="0" w:space="0" w:color="auto"/>
                                    <w:bottom w:val="none" w:sz="0" w:space="0" w:color="auto"/>
                                    <w:right w:val="none" w:sz="0" w:space="0" w:color="auto"/>
                                  </w:divBdr>
                                  <w:divsChild>
                                    <w:div w:id="64567397">
                                      <w:marLeft w:val="0"/>
                                      <w:marRight w:val="0"/>
                                      <w:marTop w:val="0"/>
                                      <w:marBottom w:val="0"/>
                                      <w:divBdr>
                                        <w:top w:val="none" w:sz="0" w:space="0" w:color="auto"/>
                                        <w:left w:val="none" w:sz="0" w:space="0" w:color="auto"/>
                                        <w:bottom w:val="none" w:sz="0" w:space="0" w:color="auto"/>
                                        <w:right w:val="none" w:sz="0" w:space="0" w:color="auto"/>
                                      </w:divBdr>
                                      <w:divsChild>
                                        <w:div w:id="1512913994">
                                          <w:marLeft w:val="0"/>
                                          <w:marRight w:val="0"/>
                                          <w:marTop w:val="0"/>
                                          <w:marBottom w:val="0"/>
                                          <w:divBdr>
                                            <w:top w:val="none" w:sz="0" w:space="0" w:color="auto"/>
                                            <w:left w:val="none" w:sz="0" w:space="0" w:color="auto"/>
                                            <w:bottom w:val="none" w:sz="0" w:space="0" w:color="auto"/>
                                            <w:right w:val="none" w:sz="0" w:space="0" w:color="auto"/>
                                          </w:divBdr>
                                          <w:divsChild>
                                            <w:div w:id="83575291">
                                              <w:marLeft w:val="0"/>
                                              <w:marRight w:val="0"/>
                                              <w:marTop w:val="0"/>
                                              <w:marBottom w:val="0"/>
                                              <w:divBdr>
                                                <w:top w:val="none" w:sz="0" w:space="0" w:color="auto"/>
                                                <w:left w:val="none" w:sz="0" w:space="0" w:color="auto"/>
                                                <w:bottom w:val="none" w:sz="0" w:space="0" w:color="auto"/>
                                                <w:right w:val="none" w:sz="0" w:space="0" w:color="auto"/>
                                              </w:divBdr>
                                              <w:divsChild>
                                                <w:div w:id="1400440979">
                                                  <w:marLeft w:val="0"/>
                                                  <w:marRight w:val="0"/>
                                                  <w:marTop w:val="0"/>
                                                  <w:marBottom w:val="0"/>
                                                  <w:divBdr>
                                                    <w:top w:val="none" w:sz="0" w:space="0" w:color="auto"/>
                                                    <w:left w:val="none" w:sz="0" w:space="0" w:color="auto"/>
                                                    <w:bottom w:val="none" w:sz="0" w:space="0" w:color="auto"/>
                                                    <w:right w:val="none" w:sz="0" w:space="0" w:color="auto"/>
                                                  </w:divBdr>
                                                  <w:divsChild>
                                                    <w:div w:id="299771055">
                                                      <w:marLeft w:val="0"/>
                                                      <w:marRight w:val="0"/>
                                                      <w:marTop w:val="0"/>
                                                      <w:marBottom w:val="0"/>
                                                      <w:divBdr>
                                                        <w:top w:val="none" w:sz="0" w:space="0" w:color="auto"/>
                                                        <w:left w:val="none" w:sz="0" w:space="0" w:color="auto"/>
                                                        <w:bottom w:val="none" w:sz="0" w:space="0" w:color="auto"/>
                                                        <w:right w:val="none" w:sz="0" w:space="0" w:color="auto"/>
                                                      </w:divBdr>
                                                      <w:divsChild>
                                                        <w:div w:id="616525088">
                                                          <w:marLeft w:val="0"/>
                                                          <w:marRight w:val="0"/>
                                                          <w:marTop w:val="0"/>
                                                          <w:marBottom w:val="0"/>
                                                          <w:divBdr>
                                                            <w:top w:val="none" w:sz="0" w:space="0" w:color="auto"/>
                                                            <w:left w:val="none" w:sz="0" w:space="0" w:color="auto"/>
                                                            <w:bottom w:val="none" w:sz="0" w:space="0" w:color="auto"/>
                                                            <w:right w:val="none" w:sz="0" w:space="0" w:color="auto"/>
                                                          </w:divBdr>
                                                          <w:divsChild>
                                                            <w:div w:id="1317563454">
                                                              <w:marLeft w:val="0"/>
                                                              <w:marRight w:val="0"/>
                                                              <w:marTop w:val="0"/>
                                                              <w:marBottom w:val="0"/>
                                                              <w:divBdr>
                                                                <w:top w:val="none" w:sz="0" w:space="0" w:color="auto"/>
                                                                <w:left w:val="none" w:sz="0" w:space="0" w:color="auto"/>
                                                                <w:bottom w:val="none" w:sz="0" w:space="0" w:color="auto"/>
                                                                <w:right w:val="none" w:sz="0" w:space="0" w:color="auto"/>
                                                              </w:divBdr>
                                                              <w:divsChild>
                                                                <w:div w:id="834537144">
                                                                  <w:marLeft w:val="0"/>
                                                                  <w:marRight w:val="0"/>
                                                                  <w:marTop w:val="0"/>
                                                                  <w:marBottom w:val="0"/>
                                                                  <w:divBdr>
                                                                    <w:top w:val="none" w:sz="0" w:space="0" w:color="auto"/>
                                                                    <w:left w:val="none" w:sz="0" w:space="0" w:color="auto"/>
                                                                    <w:bottom w:val="none" w:sz="0" w:space="0" w:color="auto"/>
                                                                    <w:right w:val="none" w:sz="0" w:space="0" w:color="auto"/>
                                                                  </w:divBdr>
                                                                  <w:divsChild>
                                                                    <w:div w:id="1130441405">
                                                                      <w:marLeft w:val="0"/>
                                                                      <w:marRight w:val="0"/>
                                                                      <w:marTop w:val="0"/>
                                                                      <w:marBottom w:val="0"/>
                                                                      <w:divBdr>
                                                                        <w:top w:val="none" w:sz="0" w:space="0" w:color="auto"/>
                                                                        <w:left w:val="none" w:sz="0" w:space="0" w:color="auto"/>
                                                                        <w:bottom w:val="none" w:sz="0" w:space="0" w:color="auto"/>
                                                                        <w:right w:val="none" w:sz="0" w:space="0" w:color="auto"/>
                                                                      </w:divBdr>
                                                                      <w:divsChild>
                                                                        <w:div w:id="427697329">
                                                                          <w:marLeft w:val="0"/>
                                                                          <w:marRight w:val="0"/>
                                                                          <w:marTop w:val="0"/>
                                                                          <w:marBottom w:val="0"/>
                                                                          <w:divBdr>
                                                                            <w:top w:val="none" w:sz="0" w:space="0" w:color="auto"/>
                                                                            <w:left w:val="none" w:sz="0" w:space="0" w:color="auto"/>
                                                                            <w:bottom w:val="none" w:sz="0" w:space="0" w:color="auto"/>
                                                                            <w:right w:val="none" w:sz="0" w:space="0" w:color="auto"/>
                                                                          </w:divBdr>
                                                                          <w:divsChild>
                                                                            <w:div w:id="843403260">
                                                                              <w:marLeft w:val="0"/>
                                                                              <w:marRight w:val="0"/>
                                                                              <w:marTop w:val="0"/>
                                                                              <w:marBottom w:val="0"/>
                                                                              <w:divBdr>
                                                                                <w:top w:val="none" w:sz="0" w:space="0" w:color="auto"/>
                                                                                <w:left w:val="none" w:sz="0" w:space="0" w:color="auto"/>
                                                                                <w:bottom w:val="none" w:sz="0" w:space="0" w:color="auto"/>
                                                                                <w:right w:val="none" w:sz="0" w:space="0" w:color="auto"/>
                                                                              </w:divBdr>
                                                                              <w:divsChild>
                                                                                <w:div w:id="1129711047">
                                                                                  <w:marLeft w:val="0"/>
                                                                                  <w:marRight w:val="0"/>
                                                                                  <w:marTop w:val="0"/>
                                                                                  <w:marBottom w:val="0"/>
                                                                                  <w:divBdr>
                                                                                    <w:top w:val="none" w:sz="0" w:space="0" w:color="auto"/>
                                                                                    <w:left w:val="none" w:sz="0" w:space="0" w:color="auto"/>
                                                                                    <w:bottom w:val="none" w:sz="0" w:space="0" w:color="auto"/>
                                                                                    <w:right w:val="none" w:sz="0" w:space="0" w:color="auto"/>
                                                                                  </w:divBdr>
                                                                                  <w:divsChild>
                                                                                    <w:div w:id="1412046535">
                                                                                      <w:marLeft w:val="0"/>
                                                                                      <w:marRight w:val="0"/>
                                                                                      <w:marTop w:val="0"/>
                                                                                      <w:marBottom w:val="0"/>
                                                                                      <w:divBdr>
                                                                                        <w:top w:val="none" w:sz="0" w:space="0" w:color="auto"/>
                                                                                        <w:left w:val="none" w:sz="0" w:space="0" w:color="auto"/>
                                                                                        <w:bottom w:val="none" w:sz="0" w:space="0" w:color="auto"/>
                                                                                        <w:right w:val="none" w:sz="0" w:space="0" w:color="auto"/>
                                                                                      </w:divBdr>
                                                                                      <w:divsChild>
                                                                                        <w:div w:id="187332558">
                                                                                          <w:marLeft w:val="0"/>
                                                                                          <w:marRight w:val="0"/>
                                                                                          <w:marTop w:val="0"/>
                                                                                          <w:marBottom w:val="0"/>
                                                                                          <w:divBdr>
                                                                                            <w:top w:val="none" w:sz="0" w:space="0" w:color="auto"/>
                                                                                            <w:left w:val="none" w:sz="0" w:space="0" w:color="auto"/>
                                                                                            <w:bottom w:val="none" w:sz="0" w:space="0" w:color="auto"/>
                                                                                            <w:right w:val="none" w:sz="0" w:space="0" w:color="auto"/>
                                                                                          </w:divBdr>
                                                                                          <w:divsChild>
                                                                                            <w:div w:id="549533793">
                                                                                              <w:marLeft w:val="0"/>
                                                                                              <w:marRight w:val="0"/>
                                                                                              <w:marTop w:val="0"/>
                                                                                              <w:marBottom w:val="0"/>
                                                                                              <w:divBdr>
                                                                                                <w:top w:val="none" w:sz="0" w:space="0" w:color="auto"/>
                                                                                                <w:left w:val="none" w:sz="0" w:space="0" w:color="auto"/>
                                                                                                <w:bottom w:val="none" w:sz="0" w:space="0" w:color="auto"/>
                                                                                                <w:right w:val="none" w:sz="0" w:space="0" w:color="auto"/>
                                                                                              </w:divBdr>
                                                                                              <w:divsChild>
                                                                                                <w:div w:id="261501272">
                                                                                                  <w:marLeft w:val="0"/>
                                                                                                  <w:marRight w:val="0"/>
                                                                                                  <w:marTop w:val="0"/>
                                                                                                  <w:marBottom w:val="0"/>
                                                                                                  <w:divBdr>
                                                                                                    <w:top w:val="none" w:sz="0" w:space="0" w:color="auto"/>
                                                                                                    <w:left w:val="none" w:sz="0" w:space="0" w:color="auto"/>
                                                                                                    <w:bottom w:val="none" w:sz="0" w:space="0" w:color="auto"/>
                                                                                                    <w:right w:val="none" w:sz="0" w:space="0" w:color="auto"/>
                                                                                                  </w:divBdr>
                                                                                                  <w:divsChild>
                                                                                                    <w:div w:id="930744908">
                                                                                                      <w:marLeft w:val="0"/>
                                                                                                      <w:marRight w:val="0"/>
                                                                                                      <w:marTop w:val="0"/>
                                                                                                      <w:marBottom w:val="0"/>
                                                                                                      <w:divBdr>
                                                                                                        <w:top w:val="none" w:sz="0" w:space="0" w:color="auto"/>
                                                                                                        <w:left w:val="none" w:sz="0" w:space="0" w:color="auto"/>
                                                                                                        <w:bottom w:val="none" w:sz="0" w:space="0" w:color="auto"/>
                                                                                                        <w:right w:val="none" w:sz="0" w:space="0" w:color="auto"/>
                                                                                                      </w:divBdr>
                                                                                                      <w:divsChild>
                                                                                                        <w:div w:id="576091919">
                                                                                                          <w:marLeft w:val="0"/>
                                                                                                          <w:marRight w:val="0"/>
                                                                                                          <w:marTop w:val="0"/>
                                                                                                          <w:marBottom w:val="0"/>
                                                                                                          <w:divBdr>
                                                                                                            <w:top w:val="none" w:sz="0" w:space="0" w:color="auto"/>
                                                                                                            <w:left w:val="none" w:sz="0" w:space="0" w:color="auto"/>
                                                                                                            <w:bottom w:val="none" w:sz="0" w:space="0" w:color="auto"/>
                                                                                                            <w:right w:val="none" w:sz="0" w:space="0" w:color="auto"/>
                                                                                                          </w:divBdr>
                                                                                                          <w:divsChild>
                                                                                                            <w:div w:id="1456487239">
                                                                                                              <w:marLeft w:val="0"/>
                                                                                                              <w:marRight w:val="0"/>
                                                                                                              <w:marTop w:val="0"/>
                                                                                                              <w:marBottom w:val="0"/>
                                                                                                              <w:divBdr>
                                                                                                                <w:top w:val="none" w:sz="0" w:space="0" w:color="auto"/>
                                                                                                                <w:left w:val="none" w:sz="0" w:space="0" w:color="auto"/>
                                                                                                                <w:bottom w:val="none" w:sz="0" w:space="0" w:color="auto"/>
                                                                                                                <w:right w:val="none" w:sz="0" w:space="0" w:color="auto"/>
                                                                                                              </w:divBdr>
                                                                                                              <w:divsChild>
                                                                                                                <w:div w:id="1713265179">
                                                                                                                  <w:marLeft w:val="0"/>
                                                                                                                  <w:marRight w:val="0"/>
                                                                                                                  <w:marTop w:val="0"/>
                                                                                                                  <w:marBottom w:val="0"/>
                                                                                                                  <w:divBdr>
                                                                                                                    <w:top w:val="none" w:sz="0" w:space="0" w:color="auto"/>
                                                                                                                    <w:left w:val="none" w:sz="0" w:space="0" w:color="auto"/>
                                                                                                                    <w:bottom w:val="none" w:sz="0" w:space="0" w:color="auto"/>
                                                                                                                    <w:right w:val="none" w:sz="0" w:space="0" w:color="auto"/>
                                                                                                                  </w:divBdr>
                                                                                                                  <w:divsChild>
                                                                                                                    <w:div w:id="556405177">
                                                                                                                      <w:marLeft w:val="0"/>
                                                                                                                      <w:marRight w:val="0"/>
                                                                                                                      <w:marTop w:val="0"/>
                                                                                                                      <w:marBottom w:val="0"/>
                                                                                                                      <w:divBdr>
                                                                                                                        <w:top w:val="none" w:sz="0" w:space="0" w:color="auto"/>
                                                                                                                        <w:left w:val="none" w:sz="0" w:space="0" w:color="auto"/>
                                                                                                                        <w:bottom w:val="none" w:sz="0" w:space="0" w:color="auto"/>
                                                                                                                        <w:right w:val="none" w:sz="0" w:space="0" w:color="auto"/>
                                                                                                                      </w:divBdr>
                                                                                                                      <w:divsChild>
                                                                                                                        <w:div w:id="1095250701">
                                                                                                                          <w:marLeft w:val="0"/>
                                                                                                                          <w:marRight w:val="0"/>
                                                                                                                          <w:marTop w:val="0"/>
                                                                                                                          <w:marBottom w:val="0"/>
                                                                                                                          <w:divBdr>
                                                                                                                            <w:top w:val="none" w:sz="0" w:space="0" w:color="auto"/>
                                                                                                                            <w:left w:val="none" w:sz="0" w:space="0" w:color="auto"/>
                                                                                                                            <w:bottom w:val="none" w:sz="0" w:space="0" w:color="auto"/>
                                                                                                                            <w:right w:val="none" w:sz="0" w:space="0" w:color="auto"/>
                                                                                                                          </w:divBdr>
                                                                                                                          <w:divsChild>
                                                                                                                            <w:div w:id="764112225">
                                                                                                                              <w:marLeft w:val="0"/>
                                                                                                                              <w:marRight w:val="0"/>
                                                                                                                              <w:marTop w:val="0"/>
                                                                                                                              <w:marBottom w:val="0"/>
                                                                                                                              <w:divBdr>
                                                                                                                                <w:top w:val="none" w:sz="0" w:space="0" w:color="auto"/>
                                                                                                                                <w:left w:val="none" w:sz="0" w:space="0" w:color="auto"/>
                                                                                                                                <w:bottom w:val="none" w:sz="0" w:space="0" w:color="auto"/>
                                                                                                                                <w:right w:val="none" w:sz="0" w:space="0" w:color="auto"/>
                                                                                                                              </w:divBdr>
                                                                                                                              <w:divsChild>
                                                                                                                                <w:div w:id="998381475">
                                                                                                                                  <w:marLeft w:val="0"/>
                                                                                                                                  <w:marRight w:val="0"/>
                                                                                                                                  <w:marTop w:val="0"/>
                                                                                                                                  <w:marBottom w:val="0"/>
                                                                                                                                  <w:divBdr>
                                                                                                                                    <w:top w:val="none" w:sz="0" w:space="0" w:color="auto"/>
                                                                                                                                    <w:left w:val="none" w:sz="0" w:space="0" w:color="auto"/>
                                                                                                                                    <w:bottom w:val="none" w:sz="0" w:space="0" w:color="auto"/>
                                                                                                                                    <w:right w:val="none" w:sz="0" w:space="0" w:color="auto"/>
                                                                                                                                  </w:divBdr>
                                                                                                                                </w:div>
                                                                                                                                <w:div w:id="13366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datsun.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257273-0DE2-44D7-BF12-13F7D60DDD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4247</Words>
  <Characters>24208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28399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Nakato Hirakubo</dc:creator>
  <cp:lastModifiedBy>osland_a</cp:lastModifiedBy>
  <cp:revision>2</cp:revision>
  <cp:lastPrinted>2014-04-13T13:35:00Z</cp:lastPrinted>
  <dcterms:created xsi:type="dcterms:W3CDTF">2014-08-06T00:11:00Z</dcterms:created>
  <dcterms:modified xsi:type="dcterms:W3CDTF">2014-08-06T00:11:00Z</dcterms:modified>
</cp:coreProperties>
</file>