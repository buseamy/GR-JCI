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0CE" w:rsidRPr="005E0E2F" w:rsidRDefault="00496082" w:rsidP="00B44F4C">
      <w:pPr>
        <w:jc w:val="center"/>
        <w:rPr>
          <w:rFonts w:ascii="Times New Roman" w:hAnsi="Times New Roman"/>
          <w:b/>
          <w:sz w:val="32"/>
        </w:rPr>
      </w:pPr>
      <w:bookmarkStart w:id="0" w:name="_GoBack"/>
      <w:bookmarkEnd w:id="0"/>
      <w:r w:rsidRPr="005E0E2F">
        <w:rPr>
          <w:rFonts w:ascii="Times New Roman" w:hAnsi="Times New Roman"/>
          <w:b/>
          <w:sz w:val="32"/>
        </w:rPr>
        <w:t>Secrets</w:t>
      </w:r>
      <w:r w:rsidR="005E0E2F" w:rsidRPr="005E0E2F">
        <w:rPr>
          <w:rFonts w:ascii="Times New Roman" w:hAnsi="Times New Roman"/>
          <w:b/>
          <w:sz w:val="32"/>
        </w:rPr>
        <w:t>,</w:t>
      </w:r>
      <w:r w:rsidRPr="005E0E2F">
        <w:rPr>
          <w:rFonts w:ascii="Times New Roman" w:hAnsi="Times New Roman"/>
          <w:b/>
          <w:sz w:val="32"/>
        </w:rPr>
        <w:t xml:space="preserve"> Secrets Are No Fun Unless You Share With Everyone</w:t>
      </w:r>
    </w:p>
    <w:p w:rsidR="007350CE" w:rsidRPr="005E0E2F" w:rsidRDefault="007350CE" w:rsidP="00B44F4C">
      <w:pPr>
        <w:jc w:val="center"/>
        <w:rPr>
          <w:rFonts w:ascii="Times New Roman" w:hAnsi="Times New Roman"/>
        </w:rPr>
      </w:pPr>
    </w:p>
    <w:p w:rsidR="007350CE" w:rsidRPr="005E0E2F" w:rsidRDefault="007350CE" w:rsidP="00B44F4C">
      <w:pPr>
        <w:jc w:val="center"/>
        <w:rPr>
          <w:rFonts w:ascii="Times New Roman" w:hAnsi="Times New Roman"/>
          <w:b/>
        </w:rPr>
      </w:pPr>
      <w:r w:rsidRPr="005E0E2F">
        <w:rPr>
          <w:rFonts w:ascii="Times New Roman" w:hAnsi="Times New Roman"/>
          <w:b/>
        </w:rPr>
        <w:t>Introduction</w:t>
      </w:r>
    </w:p>
    <w:p w:rsidR="00DB1EAA" w:rsidRDefault="00700F51" w:rsidP="00700F51">
      <w:pPr>
        <w:rPr>
          <w:rFonts w:ascii="Times New Roman" w:hAnsi="Times New Roman"/>
        </w:rPr>
      </w:pPr>
      <w:r>
        <w:rPr>
          <w:rFonts w:ascii="Times New Roman" w:hAnsi="Times New Roman"/>
        </w:rPr>
        <w:tab/>
      </w:r>
      <w:r w:rsidR="00254A0D" w:rsidRPr="005E0E2F">
        <w:rPr>
          <w:rFonts w:ascii="Times New Roman" w:hAnsi="Times New Roman"/>
        </w:rPr>
        <w:t>Bob</w:t>
      </w:r>
      <w:r w:rsidR="007350CE" w:rsidRPr="005E0E2F">
        <w:rPr>
          <w:rFonts w:ascii="Times New Roman" w:hAnsi="Times New Roman"/>
        </w:rPr>
        <w:t xml:space="preserve"> worked at a publicly traded company in the c</w:t>
      </w:r>
      <w:r w:rsidR="000153AB" w:rsidRPr="005E0E2F">
        <w:rPr>
          <w:rFonts w:ascii="Times New Roman" w:hAnsi="Times New Roman"/>
        </w:rPr>
        <w:t>omputer software industry, Computer Inc.</w:t>
      </w:r>
      <w:r w:rsidR="00254A0D" w:rsidRPr="005E0E2F">
        <w:rPr>
          <w:rFonts w:ascii="Times New Roman" w:hAnsi="Times New Roman"/>
        </w:rPr>
        <w:t xml:space="preserve"> </w:t>
      </w:r>
      <w:r w:rsidR="000D0FF1">
        <w:rPr>
          <w:rFonts w:ascii="Times New Roman" w:hAnsi="Times New Roman"/>
        </w:rPr>
        <w:t xml:space="preserve">He was the </w:t>
      </w:r>
      <w:r w:rsidR="00B1390F" w:rsidRPr="005E0E2F">
        <w:rPr>
          <w:rFonts w:ascii="Times New Roman" w:hAnsi="Times New Roman"/>
        </w:rPr>
        <w:t>Vice President of Sales where he</w:t>
      </w:r>
      <w:r w:rsidR="000D0FF1">
        <w:rPr>
          <w:rFonts w:ascii="Times New Roman" w:hAnsi="Times New Roman"/>
        </w:rPr>
        <w:t xml:space="preserve"> reported directly to the CEO</w:t>
      </w:r>
      <w:r w:rsidR="007350CE" w:rsidRPr="005E0E2F">
        <w:rPr>
          <w:rFonts w:ascii="Times New Roman" w:hAnsi="Times New Roman"/>
        </w:rPr>
        <w:t>.</w:t>
      </w:r>
      <w:r w:rsidR="00BF278A">
        <w:rPr>
          <w:rFonts w:ascii="Times New Roman" w:hAnsi="Times New Roman"/>
        </w:rPr>
        <w:t xml:space="preserve"> Joe Smith is one of Bob’s very close frie</w:t>
      </w:r>
      <w:r w:rsidR="000D0FF1">
        <w:rPr>
          <w:rFonts w:ascii="Times New Roman" w:hAnsi="Times New Roman"/>
        </w:rPr>
        <w:t>nds and co-worker</w:t>
      </w:r>
      <w:r w:rsidR="00DB1EAA">
        <w:rPr>
          <w:rFonts w:ascii="Times New Roman" w:hAnsi="Times New Roman"/>
        </w:rPr>
        <w:t xml:space="preserve">. He </w:t>
      </w:r>
      <w:r w:rsidR="000D0FF1">
        <w:rPr>
          <w:rFonts w:ascii="Times New Roman" w:hAnsi="Times New Roman"/>
        </w:rPr>
        <w:t>was a</w:t>
      </w:r>
      <w:r w:rsidR="00BF278A">
        <w:rPr>
          <w:rFonts w:ascii="Times New Roman" w:hAnsi="Times New Roman"/>
        </w:rPr>
        <w:t xml:space="preserve"> sales executive and also directly reported to the CEO. </w:t>
      </w:r>
      <w:r w:rsidR="000D0FF1">
        <w:rPr>
          <w:rFonts w:ascii="Times New Roman" w:hAnsi="Times New Roman"/>
        </w:rPr>
        <w:t>Both Bob and Joe had worked at the company for over ten years and had formed a very close relationship not only with each other, but had also become</w:t>
      </w:r>
      <w:r w:rsidR="00DB1EAA">
        <w:rPr>
          <w:rFonts w:ascii="Times New Roman" w:hAnsi="Times New Roman"/>
        </w:rPr>
        <w:t xml:space="preserve"> close</w:t>
      </w:r>
      <w:r w:rsidR="000D0FF1">
        <w:rPr>
          <w:rFonts w:ascii="Times New Roman" w:hAnsi="Times New Roman"/>
        </w:rPr>
        <w:t xml:space="preserve"> friends with the CEO of the company. </w:t>
      </w:r>
    </w:p>
    <w:p w:rsidR="00700F51" w:rsidRDefault="00DB1EAA" w:rsidP="00700F51">
      <w:pPr>
        <w:rPr>
          <w:rFonts w:ascii="Times New Roman" w:hAnsi="Times New Roman"/>
        </w:rPr>
      </w:pPr>
      <w:r>
        <w:rPr>
          <w:rFonts w:ascii="Times New Roman" w:hAnsi="Times New Roman"/>
        </w:rPr>
        <w:tab/>
      </w:r>
      <w:ins w:id="1" w:author="osland_a" w:date="2014-05-22T12:14:00Z">
        <w:r w:rsidR="00842F92">
          <w:rPr>
            <w:rFonts w:ascii="Times New Roman" w:hAnsi="Times New Roman"/>
          </w:rPr>
          <w:t xml:space="preserve">Joe forged </w:t>
        </w:r>
      </w:ins>
      <w:ins w:id="2" w:author="osland_a" w:date="2014-05-22T12:52:00Z">
        <w:r w:rsidR="00713101">
          <w:rPr>
            <w:rFonts w:ascii="Times New Roman" w:hAnsi="Times New Roman"/>
          </w:rPr>
          <w:t xml:space="preserve">the </w:t>
        </w:r>
      </w:ins>
      <w:ins w:id="3" w:author="osland_a" w:date="2014-05-22T12:14:00Z">
        <w:r w:rsidR="00842F92">
          <w:rPr>
            <w:rFonts w:ascii="Times New Roman" w:hAnsi="Times New Roman"/>
          </w:rPr>
          <w:t xml:space="preserve">signature </w:t>
        </w:r>
      </w:ins>
      <w:ins w:id="4" w:author="osland_a" w:date="2014-05-22T12:52:00Z">
        <w:r w:rsidR="00713101">
          <w:rPr>
            <w:rFonts w:ascii="Times New Roman" w:hAnsi="Times New Roman"/>
          </w:rPr>
          <w:t xml:space="preserve">of a customer on </w:t>
        </w:r>
      </w:ins>
      <w:ins w:id="5" w:author="osland_a" w:date="2014-05-22T12:53:00Z">
        <w:r w:rsidR="00713101">
          <w:rPr>
            <w:rFonts w:ascii="Times New Roman" w:hAnsi="Times New Roman"/>
          </w:rPr>
          <w:t xml:space="preserve">a sales contract. </w:t>
        </w:r>
      </w:ins>
      <w:ins w:id="6" w:author="osland_a" w:date="2014-05-22T12:14:00Z">
        <w:r w:rsidR="00842F92">
          <w:rPr>
            <w:rFonts w:ascii="Times New Roman" w:hAnsi="Times New Roman"/>
          </w:rPr>
          <w:t>Bob knew of the forgery. What should he do?</w:t>
        </w:r>
      </w:ins>
      <w:del w:id="7" w:author="osland_a" w:date="2014-05-22T12:15:00Z">
        <w:r w:rsidR="00700F51" w:rsidRPr="005E0E2F" w:rsidDel="00842F92">
          <w:rPr>
            <w:rFonts w:ascii="Times New Roman" w:hAnsi="Times New Roman"/>
          </w:rPr>
          <w:delText>As a very well experienced manager in an executive position, Bob thought that he had dealt with a lot of situations in which he had to make hard decisions. It was part of his job from very early on. However, he w</w:delText>
        </w:r>
        <w:r w:rsidR="00700F51" w:rsidDel="00842F92">
          <w:rPr>
            <w:rFonts w:ascii="Times New Roman" w:hAnsi="Times New Roman"/>
          </w:rPr>
          <w:delText>as n</w:delText>
        </w:r>
        <w:r w:rsidR="009A5A52" w:rsidDel="00842F92">
          <w:rPr>
            <w:rFonts w:ascii="Times New Roman" w:hAnsi="Times New Roman"/>
          </w:rPr>
          <w:delText>ot prepared for the information</w:delText>
        </w:r>
        <w:r w:rsidR="00700F51" w:rsidDel="00842F92">
          <w:rPr>
            <w:rFonts w:ascii="Times New Roman" w:hAnsi="Times New Roman"/>
          </w:rPr>
          <w:delText xml:space="preserve"> he would be told that would turn into a situation involving </w:delText>
        </w:r>
        <w:r w:rsidDel="00842F92">
          <w:rPr>
            <w:rFonts w:ascii="Times New Roman" w:hAnsi="Times New Roman"/>
          </w:rPr>
          <w:delText>a close friend and co-worker</w:delText>
        </w:r>
        <w:r w:rsidR="00700F51" w:rsidDel="00842F92">
          <w:rPr>
            <w:rFonts w:ascii="Times New Roman" w:hAnsi="Times New Roman"/>
          </w:rPr>
          <w:delText>, his CEO and circumstances</w:delText>
        </w:r>
        <w:r w:rsidR="00700F51" w:rsidRPr="005E0E2F" w:rsidDel="00842F92">
          <w:rPr>
            <w:rFonts w:ascii="Times New Roman" w:hAnsi="Times New Roman"/>
          </w:rPr>
          <w:delText xml:space="preserve"> in which his ethical values and character would be put to the test.</w:delText>
        </w:r>
      </w:del>
      <w:ins w:id="8" w:author="osland_a" w:date="2014-05-22T12:52:00Z">
        <w:r w:rsidR="00713101">
          <w:rPr>
            <w:rFonts w:ascii="Times New Roman" w:hAnsi="Times New Roman"/>
          </w:rPr>
          <w:t xml:space="preserve"> </w:t>
        </w:r>
      </w:ins>
      <w:r w:rsidR="00700F51" w:rsidRPr="005E0E2F">
        <w:rPr>
          <w:rFonts w:ascii="Times New Roman" w:hAnsi="Times New Roman"/>
        </w:rPr>
        <w:t xml:space="preserve"> </w:t>
      </w:r>
    </w:p>
    <w:p w:rsidR="007350CE" w:rsidRPr="005E0E2F" w:rsidRDefault="007350CE" w:rsidP="00B44F4C">
      <w:pPr>
        <w:rPr>
          <w:rFonts w:ascii="Times New Roman" w:hAnsi="Times New Roman"/>
        </w:rPr>
      </w:pPr>
    </w:p>
    <w:p w:rsidR="000153AB" w:rsidRPr="005E0E2F" w:rsidRDefault="007350CE" w:rsidP="00B44F4C">
      <w:pPr>
        <w:jc w:val="center"/>
        <w:rPr>
          <w:rFonts w:ascii="Times New Roman" w:hAnsi="Times New Roman"/>
          <w:b/>
        </w:rPr>
      </w:pPr>
      <w:r w:rsidRPr="005E0E2F">
        <w:rPr>
          <w:rFonts w:ascii="Times New Roman" w:hAnsi="Times New Roman"/>
          <w:b/>
        </w:rPr>
        <w:t>Background</w:t>
      </w:r>
    </w:p>
    <w:p w:rsidR="0079318F" w:rsidRDefault="00700F51" w:rsidP="00C702AA">
      <w:pPr>
        <w:rPr>
          <w:rFonts w:ascii="Times New Roman" w:hAnsi="Times New Roman"/>
        </w:rPr>
      </w:pPr>
      <w:r>
        <w:rPr>
          <w:rFonts w:ascii="Times New Roman" w:hAnsi="Times New Roman"/>
        </w:rPr>
        <w:tab/>
        <w:t xml:space="preserve">Bob and Joe would soon have to deal </w:t>
      </w:r>
      <w:r w:rsidR="00DB1EAA">
        <w:rPr>
          <w:rFonts w:ascii="Times New Roman" w:hAnsi="Times New Roman"/>
        </w:rPr>
        <w:t>with the elephant in the room; the secret that would open a door that could not be closed; a secret that could tear their friendship apart or bring them closer together. The fat</w:t>
      </w:r>
      <w:r w:rsidR="0079318F">
        <w:rPr>
          <w:rFonts w:ascii="Times New Roman" w:hAnsi="Times New Roman"/>
        </w:rPr>
        <w:t xml:space="preserve">e of their decision lied in the whisper of three little words. </w:t>
      </w:r>
    </w:p>
    <w:p w:rsidR="00BF278A" w:rsidRDefault="0079318F" w:rsidP="00C702AA">
      <w:pPr>
        <w:rPr>
          <w:rFonts w:ascii="Times New Roman" w:hAnsi="Times New Roman"/>
        </w:rPr>
      </w:pPr>
      <w:r>
        <w:rPr>
          <w:rFonts w:ascii="Times New Roman" w:hAnsi="Times New Roman"/>
        </w:rPr>
        <w:tab/>
      </w:r>
      <w:r w:rsidR="00700F51">
        <w:rPr>
          <w:rFonts w:ascii="Times New Roman" w:hAnsi="Times New Roman"/>
        </w:rPr>
        <w:t>It was nearing the end of the quarter and</w:t>
      </w:r>
      <w:r w:rsidR="007350CE" w:rsidRPr="005E0E2F">
        <w:rPr>
          <w:rFonts w:ascii="Times New Roman" w:hAnsi="Times New Roman"/>
        </w:rPr>
        <w:t xml:space="preserve"> it was very important that </w:t>
      </w:r>
      <w:r w:rsidR="000153AB" w:rsidRPr="005E0E2F">
        <w:rPr>
          <w:rFonts w:ascii="Times New Roman" w:hAnsi="Times New Roman"/>
        </w:rPr>
        <w:t xml:space="preserve">Computer Inc. </w:t>
      </w:r>
      <w:r w:rsidR="00BF278A">
        <w:rPr>
          <w:rFonts w:ascii="Times New Roman" w:hAnsi="Times New Roman"/>
        </w:rPr>
        <w:t>m</w:t>
      </w:r>
      <w:r w:rsidR="00700F51">
        <w:rPr>
          <w:rFonts w:ascii="Times New Roman" w:hAnsi="Times New Roman"/>
        </w:rPr>
        <w:t>e</w:t>
      </w:r>
      <w:r w:rsidR="00BF278A">
        <w:rPr>
          <w:rFonts w:ascii="Times New Roman" w:hAnsi="Times New Roman"/>
        </w:rPr>
        <w:t>e</w:t>
      </w:r>
      <w:r w:rsidR="00700F51">
        <w:rPr>
          <w:rFonts w:ascii="Times New Roman" w:hAnsi="Times New Roman"/>
        </w:rPr>
        <w:t>t its goals for revenue and profit and s</w:t>
      </w:r>
      <w:r w:rsidR="007350CE" w:rsidRPr="005E0E2F">
        <w:rPr>
          <w:rFonts w:ascii="Times New Roman" w:hAnsi="Times New Roman"/>
        </w:rPr>
        <w:t>o far th</w:t>
      </w:r>
      <w:r w:rsidR="000153AB" w:rsidRPr="005E0E2F">
        <w:rPr>
          <w:rFonts w:ascii="Times New Roman" w:hAnsi="Times New Roman"/>
        </w:rPr>
        <w:t>is quarter was not looking good. I</w:t>
      </w:r>
      <w:r w:rsidR="007350CE" w:rsidRPr="005E0E2F">
        <w:rPr>
          <w:rFonts w:ascii="Times New Roman" w:hAnsi="Times New Roman"/>
        </w:rPr>
        <w:t>t was going to be a stretch to make the numbers for the end of Ju</w:t>
      </w:r>
      <w:r w:rsidR="00700F51">
        <w:rPr>
          <w:rFonts w:ascii="Times New Roman" w:hAnsi="Times New Roman"/>
        </w:rPr>
        <w:t>ne, which would directly reflect Bob’s performance as Vice President of Sales.</w:t>
      </w:r>
      <w:r w:rsidR="007350CE" w:rsidRPr="005E0E2F">
        <w:rPr>
          <w:rFonts w:ascii="Times New Roman" w:hAnsi="Times New Roman"/>
        </w:rPr>
        <w:t xml:space="preserve"> There was a particular focus on a specific customer contract whose outcome would determine whether or not </w:t>
      </w:r>
      <w:r w:rsidR="000153AB" w:rsidRPr="005E0E2F">
        <w:rPr>
          <w:rFonts w:ascii="Times New Roman" w:hAnsi="Times New Roman"/>
        </w:rPr>
        <w:t>Computer Inc</w:t>
      </w:r>
      <w:r w:rsidR="00BF278A">
        <w:rPr>
          <w:rFonts w:ascii="Times New Roman" w:hAnsi="Times New Roman"/>
        </w:rPr>
        <w:t>.</w:t>
      </w:r>
      <w:r w:rsidR="007350CE" w:rsidRPr="005E0E2F">
        <w:rPr>
          <w:rFonts w:ascii="Times New Roman" w:hAnsi="Times New Roman"/>
        </w:rPr>
        <w:t xml:space="preserve"> would successfully meet their quarterly goals or not. It was the last year of a </w:t>
      </w:r>
      <w:commentRangeStart w:id="9"/>
      <w:ins w:id="10" w:author="osland_a" w:date="2014-05-22T11:06:00Z">
        <w:r w:rsidR="003F2F25">
          <w:rPr>
            <w:rFonts w:ascii="Times New Roman" w:hAnsi="Times New Roman"/>
          </w:rPr>
          <w:t>three</w:t>
        </w:r>
      </w:ins>
      <w:del w:id="11" w:author="osland_a" w:date="2014-05-22T11:06:00Z">
        <w:r w:rsidR="007350CE" w:rsidRPr="005E0E2F" w:rsidDel="003F2F25">
          <w:rPr>
            <w:rFonts w:ascii="Times New Roman" w:hAnsi="Times New Roman"/>
          </w:rPr>
          <w:delText>3</w:delText>
        </w:r>
      </w:del>
      <w:commentRangeEnd w:id="9"/>
      <w:r w:rsidR="003F2F25">
        <w:rPr>
          <w:rStyle w:val="CommentReference"/>
        </w:rPr>
        <w:commentReference w:id="9"/>
      </w:r>
      <w:r w:rsidR="007350CE" w:rsidRPr="005E0E2F">
        <w:rPr>
          <w:rFonts w:ascii="Times New Roman" w:hAnsi="Times New Roman"/>
        </w:rPr>
        <w:t>-year contract with this specific custome</w:t>
      </w:r>
      <w:r w:rsidR="00B1390F" w:rsidRPr="005E0E2F">
        <w:rPr>
          <w:rFonts w:ascii="Times New Roman" w:hAnsi="Times New Roman"/>
        </w:rPr>
        <w:t>r and the terms were that the contract was</w:t>
      </w:r>
      <w:r w:rsidR="007350CE" w:rsidRPr="005E0E2F">
        <w:rPr>
          <w:rFonts w:ascii="Times New Roman" w:hAnsi="Times New Roman"/>
        </w:rPr>
        <w:t xml:space="preserve"> to expire on June 30</w:t>
      </w:r>
      <w:r w:rsidR="007350CE" w:rsidRPr="005E0E2F">
        <w:rPr>
          <w:rFonts w:ascii="Times New Roman" w:hAnsi="Times New Roman"/>
          <w:vertAlign w:val="superscript"/>
        </w:rPr>
        <w:t>th</w:t>
      </w:r>
      <w:r w:rsidR="007350CE" w:rsidRPr="005E0E2F">
        <w:rPr>
          <w:rFonts w:ascii="Times New Roman" w:hAnsi="Times New Roman"/>
        </w:rPr>
        <w:t>, but would then automatically rene</w:t>
      </w:r>
      <w:r w:rsidR="00BF278A">
        <w:rPr>
          <w:rFonts w:ascii="Times New Roman" w:hAnsi="Times New Roman"/>
        </w:rPr>
        <w:t>w for another three</w:t>
      </w:r>
      <w:r w:rsidR="00B1390F" w:rsidRPr="005E0E2F">
        <w:rPr>
          <w:rFonts w:ascii="Times New Roman" w:hAnsi="Times New Roman"/>
        </w:rPr>
        <w:t xml:space="preserve"> years on July 1</w:t>
      </w:r>
      <w:r w:rsidR="00B1390F" w:rsidRPr="005E0E2F">
        <w:rPr>
          <w:rFonts w:ascii="Times New Roman" w:hAnsi="Times New Roman"/>
          <w:vertAlign w:val="superscript"/>
        </w:rPr>
        <w:t>st</w:t>
      </w:r>
      <w:r w:rsidR="00B1390F" w:rsidRPr="005E0E2F">
        <w:rPr>
          <w:rFonts w:ascii="Times New Roman" w:hAnsi="Times New Roman"/>
        </w:rPr>
        <w:t>, the first day of the next quarter.</w:t>
      </w:r>
    </w:p>
    <w:p w:rsidR="007350CE" w:rsidRPr="005E0E2F" w:rsidRDefault="00BF278A" w:rsidP="00B1390F">
      <w:pPr>
        <w:rPr>
          <w:rFonts w:ascii="Times New Roman" w:hAnsi="Times New Roman"/>
        </w:rPr>
      </w:pPr>
      <w:r>
        <w:rPr>
          <w:rFonts w:ascii="Times New Roman" w:hAnsi="Times New Roman"/>
        </w:rPr>
        <w:tab/>
      </w:r>
      <w:r w:rsidR="007350CE" w:rsidRPr="005E0E2F">
        <w:rPr>
          <w:rFonts w:ascii="Times New Roman" w:hAnsi="Times New Roman"/>
        </w:rPr>
        <w:t xml:space="preserve">One of </w:t>
      </w:r>
      <w:r w:rsidR="000153AB" w:rsidRPr="005E0E2F">
        <w:rPr>
          <w:rFonts w:ascii="Times New Roman" w:hAnsi="Times New Roman"/>
        </w:rPr>
        <w:t>Bob’s</w:t>
      </w:r>
      <w:r w:rsidR="007350CE" w:rsidRPr="005E0E2F">
        <w:rPr>
          <w:rFonts w:ascii="Times New Roman" w:hAnsi="Times New Roman"/>
        </w:rPr>
        <w:t xml:space="preserve"> very</w:t>
      </w:r>
      <w:r>
        <w:rPr>
          <w:rFonts w:ascii="Times New Roman" w:hAnsi="Times New Roman"/>
        </w:rPr>
        <w:t xml:space="preserve"> close and personal friends and co-worker, Joe Smith was given an assignment by the CEO </w:t>
      </w:r>
      <w:r w:rsidR="007350CE" w:rsidRPr="005E0E2F">
        <w:rPr>
          <w:rFonts w:ascii="Times New Roman" w:hAnsi="Times New Roman"/>
        </w:rPr>
        <w:t xml:space="preserve">to </w:t>
      </w:r>
      <w:r w:rsidR="000153AB" w:rsidRPr="005E0E2F">
        <w:rPr>
          <w:rFonts w:ascii="Times New Roman" w:hAnsi="Times New Roman"/>
        </w:rPr>
        <w:t>travel</w:t>
      </w:r>
      <w:r w:rsidR="007350CE" w:rsidRPr="005E0E2F">
        <w:rPr>
          <w:rFonts w:ascii="Times New Roman" w:hAnsi="Times New Roman"/>
        </w:rPr>
        <w:t xml:space="preserve"> </w:t>
      </w:r>
      <w:r w:rsidR="00B1390F" w:rsidRPr="005E0E2F">
        <w:rPr>
          <w:rFonts w:ascii="Times New Roman" w:hAnsi="Times New Roman"/>
        </w:rPr>
        <w:t xml:space="preserve">to </w:t>
      </w:r>
      <w:r w:rsidR="007350CE" w:rsidRPr="005E0E2F">
        <w:rPr>
          <w:rFonts w:ascii="Times New Roman" w:hAnsi="Times New Roman"/>
        </w:rPr>
        <w:t xml:space="preserve">the customer </w:t>
      </w:r>
      <w:r w:rsidR="00B1390F" w:rsidRPr="005E0E2F">
        <w:rPr>
          <w:rFonts w:ascii="Times New Roman" w:hAnsi="Times New Roman"/>
        </w:rPr>
        <w:t xml:space="preserve">and request they </w:t>
      </w:r>
      <w:r w:rsidR="007350CE" w:rsidRPr="005E0E2F">
        <w:rPr>
          <w:rFonts w:ascii="Times New Roman" w:hAnsi="Times New Roman"/>
        </w:rPr>
        <w:t xml:space="preserve">formally accept the new </w:t>
      </w:r>
      <w:r>
        <w:rPr>
          <w:rFonts w:ascii="Times New Roman" w:hAnsi="Times New Roman"/>
        </w:rPr>
        <w:t>three</w:t>
      </w:r>
      <w:ins w:id="12" w:author="osland_a" w:date="2014-05-22T11:07:00Z">
        <w:r w:rsidR="00C02F6A">
          <w:rPr>
            <w:rFonts w:ascii="Times New Roman" w:hAnsi="Times New Roman"/>
          </w:rPr>
          <w:t>-</w:t>
        </w:r>
      </w:ins>
      <w:del w:id="13" w:author="osland_a" w:date="2014-05-22T11:07:00Z">
        <w:r w:rsidDel="00C02F6A">
          <w:rPr>
            <w:rFonts w:ascii="Times New Roman" w:hAnsi="Times New Roman"/>
          </w:rPr>
          <w:delText xml:space="preserve"> </w:delText>
        </w:r>
      </w:del>
      <w:r w:rsidR="000153AB" w:rsidRPr="005E0E2F">
        <w:rPr>
          <w:rFonts w:ascii="Times New Roman" w:hAnsi="Times New Roman"/>
        </w:rPr>
        <w:t>year</w:t>
      </w:r>
      <w:r w:rsidR="007350CE" w:rsidRPr="005E0E2F">
        <w:rPr>
          <w:rFonts w:ascii="Times New Roman" w:hAnsi="Times New Roman"/>
        </w:rPr>
        <w:t xml:space="preserve"> contract renewal on June 30, so as to allow </w:t>
      </w:r>
      <w:r w:rsidR="000153AB" w:rsidRPr="005E0E2F">
        <w:rPr>
          <w:rFonts w:ascii="Times New Roman" w:hAnsi="Times New Roman"/>
        </w:rPr>
        <w:t>Computer Inc.</w:t>
      </w:r>
      <w:r w:rsidR="007350CE" w:rsidRPr="005E0E2F">
        <w:rPr>
          <w:rFonts w:ascii="Times New Roman" w:hAnsi="Times New Roman"/>
        </w:rPr>
        <w:t xml:space="preserve"> to collect that revenu</w:t>
      </w:r>
      <w:r>
        <w:rPr>
          <w:rFonts w:ascii="Times New Roman" w:hAnsi="Times New Roman"/>
        </w:rPr>
        <w:t>e for their end of June quarter benefitting their company by making their number</w:t>
      </w:r>
      <w:r w:rsidR="00A079B9">
        <w:rPr>
          <w:rFonts w:ascii="Times New Roman" w:hAnsi="Times New Roman"/>
        </w:rPr>
        <w:t>s</w:t>
      </w:r>
      <w:r>
        <w:rPr>
          <w:rFonts w:ascii="Times New Roman" w:hAnsi="Times New Roman"/>
        </w:rPr>
        <w:t xml:space="preserve"> for the month. </w:t>
      </w:r>
      <w:r w:rsidR="007350CE" w:rsidRPr="005E0E2F">
        <w:rPr>
          <w:rFonts w:ascii="Times New Roman" w:hAnsi="Times New Roman"/>
        </w:rPr>
        <w:t xml:space="preserve"> The </w:t>
      </w:r>
      <w:del w:id="14" w:author="osland_a" w:date="2014-05-22T11:07:00Z">
        <w:r w:rsidR="007350CE" w:rsidRPr="005E0E2F" w:rsidDel="00C02F6A">
          <w:rPr>
            <w:rFonts w:ascii="Times New Roman" w:hAnsi="Times New Roman"/>
          </w:rPr>
          <w:delText>C</w:delText>
        </w:r>
      </w:del>
      <w:ins w:id="15" w:author="osland_a" w:date="2014-05-22T11:07:00Z">
        <w:r w:rsidR="00C02F6A">
          <w:rPr>
            <w:rFonts w:ascii="Times New Roman" w:hAnsi="Times New Roman"/>
          </w:rPr>
          <w:t>c</w:t>
        </w:r>
      </w:ins>
      <w:r w:rsidR="007350CE" w:rsidRPr="005E0E2F">
        <w:rPr>
          <w:rFonts w:ascii="Times New Roman" w:hAnsi="Times New Roman"/>
        </w:rPr>
        <w:t xml:space="preserve">ustomer was going to receive a bill automatically on July </w:t>
      </w:r>
      <w:r w:rsidR="00B1390F" w:rsidRPr="005E0E2F">
        <w:rPr>
          <w:rFonts w:ascii="Times New Roman" w:hAnsi="Times New Roman"/>
        </w:rPr>
        <w:t>1</w:t>
      </w:r>
      <w:r w:rsidR="00B1390F" w:rsidRPr="005E0E2F">
        <w:rPr>
          <w:rFonts w:ascii="Times New Roman" w:hAnsi="Times New Roman"/>
          <w:vertAlign w:val="superscript"/>
        </w:rPr>
        <w:t xml:space="preserve">st </w:t>
      </w:r>
      <w:del w:id="16" w:author="osland_a" w:date="2014-05-22T11:02:00Z">
        <w:r w:rsidR="00B1390F" w:rsidRPr="005E0E2F" w:rsidDel="003F2F25">
          <w:rPr>
            <w:rFonts w:ascii="Times New Roman" w:hAnsi="Times New Roman"/>
            <w:vertAlign w:val="superscript"/>
          </w:rPr>
          <w:delText xml:space="preserve"> </w:delText>
        </w:r>
      </w:del>
      <w:r w:rsidR="00B1390F" w:rsidRPr="005E0E2F">
        <w:rPr>
          <w:rFonts w:ascii="Times New Roman" w:hAnsi="Times New Roman"/>
        </w:rPr>
        <w:t>for</w:t>
      </w:r>
      <w:r>
        <w:rPr>
          <w:rFonts w:ascii="Times New Roman" w:hAnsi="Times New Roman"/>
        </w:rPr>
        <w:t xml:space="preserve"> the renewal of the three</w:t>
      </w:r>
      <w:ins w:id="17" w:author="osland_a" w:date="2014-05-22T11:07:00Z">
        <w:r w:rsidR="00C02F6A">
          <w:rPr>
            <w:rFonts w:ascii="Times New Roman" w:hAnsi="Times New Roman"/>
          </w:rPr>
          <w:t>-</w:t>
        </w:r>
      </w:ins>
      <w:del w:id="18" w:author="osland_a" w:date="2014-05-22T11:07:00Z">
        <w:r w:rsidR="007350CE" w:rsidRPr="005E0E2F" w:rsidDel="00C02F6A">
          <w:rPr>
            <w:rFonts w:ascii="Times New Roman" w:hAnsi="Times New Roman"/>
          </w:rPr>
          <w:delText xml:space="preserve"> </w:delText>
        </w:r>
      </w:del>
      <w:r w:rsidR="007350CE" w:rsidRPr="005E0E2F">
        <w:rPr>
          <w:rFonts w:ascii="Times New Roman" w:hAnsi="Times New Roman"/>
        </w:rPr>
        <w:t xml:space="preserve">year contract regardless of whether or not they agreed to accept </w:t>
      </w:r>
      <w:r w:rsidR="000D0FF1">
        <w:rPr>
          <w:rFonts w:ascii="Times New Roman" w:hAnsi="Times New Roman"/>
        </w:rPr>
        <w:t>the contract a day early.</w:t>
      </w:r>
    </w:p>
    <w:p w:rsidR="005E0E2F" w:rsidRDefault="005E0E2F" w:rsidP="001C0E25">
      <w:pPr>
        <w:jc w:val="center"/>
        <w:rPr>
          <w:rFonts w:ascii="Times New Roman" w:hAnsi="Times New Roman"/>
          <w:b/>
        </w:rPr>
      </w:pPr>
    </w:p>
    <w:p w:rsidR="005B660C" w:rsidRDefault="005B660C" w:rsidP="001C0E25">
      <w:pPr>
        <w:jc w:val="center"/>
        <w:rPr>
          <w:rFonts w:ascii="Times New Roman" w:hAnsi="Times New Roman"/>
          <w:b/>
        </w:rPr>
      </w:pPr>
    </w:p>
    <w:p w:rsidR="007350CE" w:rsidRPr="005E0E2F" w:rsidRDefault="007350CE" w:rsidP="001C0E25">
      <w:pPr>
        <w:jc w:val="center"/>
        <w:rPr>
          <w:rFonts w:ascii="Times New Roman" w:hAnsi="Times New Roman"/>
          <w:b/>
        </w:rPr>
      </w:pPr>
      <w:r w:rsidRPr="005E0E2F">
        <w:rPr>
          <w:rFonts w:ascii="Times New Roman" w:hAnsi="Times New Roman"/>
          <w:b/>
        </w:rPr>
        <w:t>The Challenge</w:t>
      </w:r>
    </w:p>
    <w:p w:rsidR="000D0FF1" w:rsidRDefault="005D4EA0" w:rsidP="00145866">
      <w:pPr>
        <w:rPr>
          <w:rFonts w:ascii="Times New Roman" w:hAnsi="Times New Roman"/>
        </w:rPr>
      </w:pPr>
      <w:r>
        <w:rPr>
          <w:rFonts w:ascii="Times New Roman" w:hAnsi="Times New Roman"/>
        </w:rPr>
        <w:tab/>
      </w:r>
      <w:r w:rsidR="000153AB" w:rsidRPr="005E0E2F">
        <w:rPr>
          <w:rFonts w:ascii="Times New Roman" w:hAnsi="Times New Roman"/>
        </w:rPr>
        <w:t>Bob</w:t>
      </w:r>
      <w:r w:rsidR="00B1390F" w:rsidRPr="005E0E2F">
        <w:rPr>
          <w:rFonts w:ascii="Times New Roman" w:hAnsi="Times New Roman"/>
        </w:rPr>
        <w:t xml:space="preserve"> received</w:t>
      </w:r>
      <w:r w:rsidR="007350CE" w:rsidRPr="005E0E2F">
        <w:rPr>
          <w:rFonts w:ascii="Times New Roman" w:hAnsi="Times New Roman"/>
        </w:rPr>
        <w:t xml:space="preserve"> a phone call from Joe on the last day of the quarter on June 30 saying that the customer</w:t>
      </w:r>
      <w:del w:id="19" w:author="osland_a" w:date="2014-05-22T11:09:00Z">
        <w:r w:rsidR="007350CE" w:rsidRPr="005E0E2F" w:rsidDel="00C02F6A">
          <w:rPr>
            <w:rFonts w:ascii="Times New Roman" w:hAnsi="Times New Roman"/>
          </w:rPr>
          <w:delText>s</w:delText>
        </w:r>
      </w:del>
      <w:r w:rsidR="007350CE" w:rsidRPr="005E0E2F">
        <w:rPr>
          <w:rFonts w:ascii="Times New Roman" w:hAnsi="Times New Roman"/>
        </w:rPr>
        <w:t xml:space="preserve"> agreed to the contract a day early and it was already signed and submitted to corporate. </w:t>
      </w:r>
      <w:r w:rsidR="000153AB" w:rsidRPr="005E0E2F">
        <w:rPr>
          <w:rFonts w:ascii="Times New Roman" w:hAnsi="Times New Roman"/>
        </w:rPr>
        <w:t>Bob</w:t>
      </w:r>
      <w:r w:rsidR="000D0FF1">
        <w:rPr>
          <w:rFonts w:ascii="Times New Roman" w:hAnsi="Times New Roman"/>
        </w:rPr>
        <w:t xml:space="preserve"> could not </w:t>
      </w:r>
      <w:r w:rsidR="007350CE" w:rsidRPr="005E0E2F">
        <w:rPr>
          <w:rFonts w:ascii="Times New Roman" w:hAnsi="Times New Roman"/>
        </w:rPr>
        <w:t>believe it; this meant that they had made t</w:t>
      </w:r>
      <w:r w:rsidR="000153AB" w:rsidRPr="005E0E2F">
        <w:rPr>
          <w:rFonts w:ascii="Times New Roman" w:hAnsi="Times New Roman"/>
        </w:rPr>
        <w:t>heir June numbers. Joe and Bob</w:t>
      </w:r>
      <w:r w:rsidR="007350CE" w:rsidRPr="005E0E2F">
        <w:rPr>
          <w:rFonts w:ascii="Times New Roman" w:hAnsi="Times New Roman"/>
        </w:rPr>
        <w:t xml:space="preserve"> continued their phone conversation for a few more minutes planning how they were going to celebrate once Joe had returned fro</w:t>
      </w:r>
      <w:r w:rsidR="000D0FF1">
        <w:rPr>
          <w:rFonts w:ascii="Times New Roman" w:hAnsi="Times New Roman"/>
        </w:rPr>
        <w:t>m his trip. Then, just before</w:t>
      </w:r>
      <w:r w:rsidR="000153AB" w:rsidRPr="005E0E2F">
        <w:rPr>
          <w:rFonts w:ascii="Times New Roman" w:hAnsi="Times New Roman"/>
        </w:rPr>
        <w:t xml:space="preserve"> Bob </w:t>
      </w:r>
      <w:r w:rsidR="000D0FF1">
        <w:rPr>
          <w:rFonts w:ascii="Times New Roman" w:hAnsi="Times New Roman"/>
        </w:rPr>
        <w:t xml:space="preserve">went to hang up the phone, Joe whispered </w:t>
      </w:r>
      <w:r w:rsidR="00145866" w:rsidRPr="005E0E2F">
        <w:rPr>
          <w:rFonts w:ascii="Times New Roman" w:hAnsi="Times New Roman"/>
        </w:rPr>
        <w:t>to him through the phone</w:t>
      </w:r>
      <w:ins w:id="20" w:author="osland_a" w:date="2014-05-22T11:09:00Z">
        <w:r w:rsidR="00C02F6A">
          <w:rPr>
            <w:rFonts w:ascii="Times New Roman" w:hAnsi="Times New Roman"/>
          </w:rPr>
          <w:t>,</w:t>
        </w:r>
      </w:ins>
      <w:r w:rsidR="007350CE" w:rsidRPr="005E0E2F">
        <w:rPr>
          <w:rFonts w:ascii="Times New Roman" w:hAnsi="Times New Roman"/>
        </w:rPr>
        <w:t xml:space="preserve"> “It’s a fake”.  </w:t>
      </w:r>
      <w:r w:rsidR="000D0FF1">
        <w:rPr>
          <w:rFonts w:ascii="Times New Roman" w:hAnsi="Times New Roman"/>
        </w:rPr>
        <w:t>Joe confide</w:t>
      </w:r>
      <w:ins w:id="21" w:author="osland_a" w:date="2014-05-22T11:09:00Z">
        <w:r w:rsidR="00C02F6A">
          <w:rPr>
            <w:rFonts w:ascii="Times New Roman" w:hAnsi="Times New Roman"/>
          </w:rPr>
          <w:t>d</w:t>
        </w:r>
      </w:ins>
      <w:del w:id="22" w:author="osland_a" w:date="2014-05-22T11:09:00Z">
        <w:r w:rsidR="000D0FF1" w:rsidDel="00C02F6A">
          <w:rPr>
            <w:rFonts w:ascii="Times New Roman" w:hAnsi="Times New Roman"/>
          </w:rPr>
          <w:delText>s</w:delText>
        </w:r>
      </w:del>
      <w:r w:rsidR="00145866" w:rsidRPr="005E0E2F">
        <w:rPr>
          <w:rFonts w:ascii="Times New Roman" w:hAnsi="Times New Roman"/>
        </w:rPr>
        <w:t xml:space="preserve"> to Bob</w:t>
      </w:r>
      <w:r w:rsidR="007350CE" w:rsidRPr="005E0E2F">
        <w:rPr>
          <w:rFonts w:ascii="Times New Roman" w:hAnsi="Times New Roman"/>
        </w:rPr>
        <w:t xml:space="preserve"> that he forged the signature on the customer contract so that they could recognize th</w:t>
      </w:r>
      <w:r w:rsidR="000D0FF1">
        <w:rPr>
          <w:rFonts w:ascii="Times New Roman" w:hAnsi="Times New Roman"/>
        </w:rPr>
        <w:t xml:space="preserve">e revenue for the month of June allowing </w:t>
      </w:r>
      <w:r w:rsidR="0064663A">
        <w:rPr>
          <w:rFonts w:ascii="Times New Roman" w:hAnsi="Times New Roman"/>
        </w:rPr>
        <w:t xml:space="preserve">the company to earn more profit. Making these numbers would also demonstrate Bob’s superior performance to the CEO showing him how well he worked under pressure and was able to get things done as the Vice President of Sales. </w:t>
      </w:r>
    </w:p>
    <w:p w:rsidR="00145866" w:rsidRPr="005E0E2F" w:rsidRDefault="00BF278A" w:rsidP="00145866">
      <w:pPr>
        <w:rPr>
          <w:rFonts w:ascii="Times New Roman" w:hAnsi="Times New Roman"/>
        </w:rPr>
      </w:pPr>
      <w:r>
        <w:rPr>
          <w:rFonts w:ascii="Times New Roman" w:hAnsi="Times New Roman"/>
        </w:rPr>
        <w:tab/>
      </w:r>
      <w:r w:rsidR="00145866" w:rsidRPr="005E0E2F">
        <w:rPr>
          <w:rFonts w:ascii="Times New Roman" w:hAnsi="Times New Roman"/>
        </w:rPr>
        <w:t>Joe is one of Bob</w:t>
      </w:r>
      <w:r w:rsidR="007350CE" w:rsidRPr="005E0E2F">
        <w:rPr>
          <w:rFonts w:ascii="Times New Roman" w:hAnsi="Times New Roman"/>
        </w:rPr>
        <w:t xml:space="preserve">’s very close friends and has been for </w:t>
      </w:r>
      <w:r w:rsidR="000D0FF1">
        <w:rPr>
          <w:rFonts w:ascii="Times New Roman" w:hAnsi="Times New Roman"/>
        </w:rPr>
        <w:t>a very long time. Joe tol</w:t>
      </w:r>
      <w:r w:rsidR="00145866" w:rsidRPr="005E0E2F">
        <w:rPr>
          <w:rFonts w:ascii="Times New Roman" w:hAnsi="Times New Roman"/>
        </w:rPr>
        <w:t>d Bob</w:t>
      </w:r>
      <w:r w:rsidR="007350CE" w:rsidRPr="005E0E2F">
        <w:rPr>
          <w:rFonts w:ascii="Times New Roman" w:hAnsi="Times New Roman"/>
        </w:rPr>
        <w:t xml:space="preserve"> this in confidence and was the</w:t>
      </w:r>
      <w:r w:rsidR="00145866" w:rsidRPr="005E0E2F">
        <w:rPr>
          <w:rFonts w:ascii="Times New Roman" w:hAnsi="Times New Roman"/>
        </w:rPr>
        <w:t xml:space="preserve"> only person he had told. Bob </w:t>
      </w:r>
      <w:r w:rsidR="007350CE" w:rsidRPr="005E0E2F">
        <w:rPr>
          <w:rFonts w:ascii="Times New Roman" w:hAnsi="Times New Roman"/>
        </w:rPr>
        <w:t>knew that the customer was never going to know the difference because they were automatically going to be billed for the renewal of the cont</w:t>
      </w:r>
      <w:r w:rsidR="000D0FF1">
        <w:rPr>
          <w:rFonts w:ascii="Times New Roman" w:hAnsi="Times New Roman"/>
        </w:rPr>
        <w:t>ract the next day.</w:t>
      </w:r>
    </w:p>
    <w:p w:rsidR="00145866" w:rsidRPr="005E0E2F" w:rsidRDefault="00145866" w:rsidP="001C0E25">
      <w:pPr>
        <w:rPr>
          <w:rFonts w:ascii="Times New Roman" w:hAnsi="Times New Roman"/>
        </w:rPr>
      </w:pPr>
    </w:p>
    <w:p w:rsidR="007350CE" w:rsidRPr="005E0E2F" w:rsidRDefault="007350CE" w:rsidP="001C0E25">
      <w:pPr>
        <w:rPr>
          <w:rFonts w:ascii="Times New Roman" w:hAnsi="Times New Roman"/>
        </w:rPr>
      </w:pPr>
    </w:p>
    <w:p w:rsidR="007350CE" w:rsidRDefault="007350CE" w:rsidP="00B44F4C">
      <w:pPr>
        <w:jc w:val="center"/>
      </w:pPr>
    </w:p>
    <w:sectPr w:rsidR="007350CE" w:rsidSect="00965D7A">
      <w:headerReference w:type="even" r:id="rId8"/>
      <w:headerReference w:type="default" r:id="rId9"/>
      <w:pgSz w:w="12240" w:h="15840"/>
      <w:pgMar w:top="1440" w:right="1800" w:bottom="1440" w:left="180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osland_a" w:date="2014-05-22T11:06:00Z" w:initials="AO">
    <w:p w:rsidR="003F2F25" w:rsidRDefault="003F2F25">
      <w:pPr>
        <w:pStyle w:val="CommentText"/>
      </w:pPr>
      <w:r>
        <w:rPr>
          <w:rStyle w:val="CommentReference"/>
        </w:rPr>
        <w:annotationRef/>
      </w:r>
      <w:r>
        <w:t>Write out small numbers less than ten</w:t>
      </w:r>
      <w:r w:rsidR="00C02F6A">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5D3" w:rsidRDefault="00BB45D3">
      <w:pPr>
        <w:spacing w:after="0"/>
      </w:pPr>
      <w:r>
        <w:separator/>
      </w:r>
    </w:p>
  </w:endnote>
  <w:endnote w:type="continuationSeparator" w:id="0">
    <w:p w:rsidR="00BB45D3" w:rsidRDefault="00BB45D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5D3" w:rsidRDefault="00BB45D3">
      <w:pPr>
        <w:spacing w:after="0"/>
      </w:pPr>
      <w:r>
        <w:separator/>
      </w:r>
    </w:p>
  </w:footnote>
  <w:footnote w:type="continuationSeparator" w:id="0">
    <w:p w:rsidR="00BB45D3" w:rsidRDefault="00BB45D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EAA" w:rsidRDefault="008A2D37" w:rsidP="00BF278A">
    <w:pPr>
      <w:pStyle w:val="Header"/>
      <w:framePr w:wrap="around" w:vAnchor="text" w:hAnchor="margin" w:xAlign="right" w:y="1"/>
      <w:rPr>
        <w:rStyle w:val="PageNumber"/>
      </w:rPr>
    </w:pPr>
    <w:r>
      <w:rPr>
        <w:rStyle w:val="PageNumber"/>
      </w:rPr>
      <w:fldChar w:fldCharType="begin"/>
    </w:r>
    <w:r w:rsidR="00DB1EAA">
      <w:rPr>
        <w:rStyle w:val="PageNumber"/>
      </w:rPr>
      <w:instrText xml:space="preserve">PAGE  </w:instrText>
    </w:r>
    <w:r>
      <w:rPr>
        <w:rStyle w:val="PageNumber"/>
      </w:rPr>
      <w:fldChar w:fldCharType="end"/>
    </w:r>
  </w:p>
  <w:p w:rsidR="00DB1EAA" w:rsidRDefault="00DB1EAA" w:rsidP="00D917CE">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EAA" w:rsidRDefault="008A2D37" w:rsidP="00BF278A">
    <w:pPr>
      <w:pStyle w:val="Header"/>
      <w:framePr w:wrap="around" w:vAnchor="text" w:hAnchor="margin" w:xAlign="right" w:y="1"/>
      <w:rPr>
        <w:rStyle w:val="PageNumber"/>
      </w:rPr>
    </w:pPr>
    <w:r>
      <w:rPr>
        <w:rStyle w:val="PageNumber"/>
      </w:rPr>
      <w:fldChar w:fldCharType="begin"/>
    </w:r>
    <w:r w:rsidR="00DB1EAA">
      <w:rPr>
        <w:rStyle w:val="PageNumber"/>
      </w:rPr>
      <w:instrText xml:space="preserve">PAGE  </w:instrText>
    </w:r>
    <w:r>
      <w:rPr>
        <w:rStyle w:val="PageNumber"/>
      </w:rPr>
      <w:fldChar w:fldCharType="separate"/>
    </w:r>
    <w:r w:rsidR="00713101">
      <w:rPr>
        <w:rStyle w:val="PageNumber"/>
        <w:noProof/>
      </w:rPr>
      <w:t>1</w:t>
    </w:r>
    <w:r>
      <w:rPr>
        <w:rStyle w:val="PageNumber"/>
      </w:rPr>
      <w:fldChar w:fldCharType="end"/>
    </w:r>
  </w:p>
  <w:p w:rsidR="00CD4254" w:rsidRDefault="00DB1EAA" w:rsidP="00D917CE">
    <w:pPr>
      <w:pStyle w:val="Header"/>
      <w:ind w:right="360"/>
    </w:pPr>
    <w:r>
      <w:t>Secrets</w:t>
    </w:r>
    <w:r w:rsidR="00CD4254">
      <w:t xml:space="preserve"> CI</w:t>
    </w:r>
  </w:p>
  <w:p w:rsidR="00DB1EAA" w:rsidRDefault="00DB1EAA" w:rsidP="00D917CE">
    <w:pPr>
      <w:pStyle w:val="Header"/>
      <w:ind w:right="360"/>
    </w:pPr>
  </w:p>
  <w:p w:rsidR="00DB1EAA" w:rsidRDefault="00DB1EAA" w:rsidP="00D917CE">
    <w:pPr>
      <w:pStyle w:val="Header"/>
      <w:ind w:right="360"/>
    </w:pPr>
  </w:p>
  <w:p w:rsidR="00DB1EAA" w:rsidRDefault="00DB1EAA" w:rsidP="00D917CE">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FC192D"/>
    <w:multiLevelType w:val="hybridMultilevel"/>
    <w:tmpl w:val="EC342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trackRevisions/>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rsids>
    <w:rsidRoot w:val="00B44F4C"/>
    <w:rsid w:val="000153AB"/>
    <w:rsid w:val="000B5D28"/>
    <w:rsid w:val="000D0FF1"/>
    <w:rsid w:val="000D33D9"/>
    <w:rsid w:val="000E402D"/>
    <w:rsid w:val="0010455F"/>
    <w:rsid w:val="00145866"/>
    <w:rsid w:val="001A304D"/>
    <w:rsid w:val="001C0E25"/>
    <w:rsid w:val="001F48E7"/>
    <w:rsid w:val="002515C9"/>
    <w:rsid w:val="00254A0D"/>
    <w:rsid w:val="00281724"/>
    <w:rsid w:val="0031355A"/>
    <w:rsid w:val="003F2F25"/>
    <w:rsid w:val="0043248C"/>
    <w:rsid w:val="00496082"/>
    <w:rsid w:val="004F254D"/>
    <w:rsid w:val="004F50BA"/>
    <w:rsid w:val="00541AF6"/>
    <w:rsid w:val="0055199B"/>
    <w:rsid w:val="005705D8"/>
    <w:rsid w:val="005B660C"/>
    <w:rsid w:val="005D4EA0"/>
    <w:rsid w:val="005E0E2F"/>
    <w:rsid w:val="00611D6D"/>
    <w:rsid w:val="0064663A"/>
    <w:rsid w:val="006B1BA5"/>
    <w:rsid w:val="00700F51"/>
    <w:rsid w:val="00713101"/>
    <w:rsid w:val="007350CE"/>
    <w:rsid w:val="00747DCB"/>
    <w:rsid w:val="0079318F"/>
    <w:rsid w:val="007A2F1D"/>
    <w:rsid w:val="007B60DC"/>
    <w:rsid w:val="00842F92"/>
    <w:rsid w:val="008A2D37"/>
    <w:rsid w:val="008A5B9F"/>
    <w:rsid w:val="008F523D"/>
    <w:rsid w:val="00965D7A"/>
    <w:rsid w:val="009A5A52"/>
    <w:rsid w:val="00A079B9"/>
    <w:rsid w:val="00B1390F"/>
    <w:rsid w:val="00B44F4C"/>
    <w:rsid w:val="00BB45D3"/>
    <w:rsid w:val="00BF278A"/>
    <w:rsid w:val="00C02F6A"/>
    <w:rsid w:val="00C311E8"/>
    <w:rsid w:val="00C702AA"/>
    <w:rsid w:val="00CA5E56"/>
    <w:rsid w:val="00CD4254"/>
    <w:rsid w:val="00CD4437"/>
    <w:rsid w:val="00D47AE7"/>
    <w:rsid w:val="00D917CE"/>
    <w:rsid w:val="00DB1EAA"/>
    <w:rsid w:val="00DC37E3"/>
    <w:rsid w:val="00E3728B"/>
    <w:rsid w:val="00F84E2B"/>
    <w:rsid w:val="00FF6AF7"/>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D6D"/>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917CE"/>
    <w:pPr>
      <w:tabs>
        <w:tab w:val="center" w:pos="4320"/>
        <w:tab w:val="right" w:pos="8640"/>
      </w:tabs>
      <w:spacing w:after="0"/>
    </w:pPr>
  </w:style>
  <w:style w:type="character" w:customStyle="1" w:styleId="HeaderChar">
    <w:name w:val="Header Char"/>
    <w:basedOn w:val="DefaultParagraphFont"/>
    <w:link w:val="Header"/>
    <w:uiPriority w:val="99"/>
    <w:semiHidden/>
    <w:rsid w:val="00D917CE"/>
    <w:rPr>
      <w:sz w:val="24"/>
      <w:szCs w:val="24"/>
    </w:rPr>
  </w:style>
  <w:style w:type="character" w:styleId="PageNumber">
    <w:name w:val="page number"/>
    <w:basedOn w:val="DefaultParagraphFont"/>
    <w:uiPriority w:val="99"/>
    <w:semiHidden/>
    <w:unhideWhenUsed/>
    <w:rsid w:val="00D917CE"/>
  </w:style>
  <w:style w:type="paragraph" w:styleId="Footer">
    <w:name w:val="footer"/>
    <w:basedOn w:val="Normal"/>
    <w:link w:val="FooterChar"/>
    <w:uiPriority w:val="99"/>
    <w:semiHidden/>
    <w:unhideWhenUsed/>
    <w:rsid w:val="00D917CE"/>
    <w:pPr>
      <w:tabs>
        <w:tab w:val="center" w:pos="4320"/>
        <w:tab w:val="right" w:pos="8640"/>
      </w:tabs>
      <w:spacing w:after="0"/>
    </w:pPr>
  </w:style>
  <w:style w:type="character" w:customStyle="1" w:styleId="FooterChar">
    <w:name w:val="Footer Char"/>
    <w:basedOn w:val="DefaultParagraphFont"/>
    <w:link w:val="Footer"/>
    <w:uiPriority w:val="99"/>
    <w:semiHidden/>
    <w:rsid w:val="00D917CE"/>
    <w:rPr>
      <w:sz w:val="24"/>
      <w:szCs w:val="24"/>
    </w:rPr>
  </w:style>
  <w:style w:type="character" w:styleId="CommentReference">
    <w:name w:val="annotation reference"/>
    <w:basedOn w:val="DefaultParagraphFont"/>
    <w:uiPriority w:val="99"/>
    <w:semiHidden/>
    <w:unhideWhenUsed/>
    <w:rsid w:val="003F2F25"/>
    <w:rPr>
      <w:sz w:val="16"/>
      <w:szCs w:val="16"/>
    </w:rPr>
  </w:style>
  <w:style w:type="paragraph" w:styleId="CommentText">
    <w:name w:val="annotation text"/>
    <w:basedOn w:val="Normal"/>
    <w:link w:val="CommentTextChar"/>
    <w:uiPriority w:val="99"/>
    <w:semiHidden/>
    <w:unhideWhenUsed/>
    <w:rsid w:val="003F2F25"/>
    <w:rPr>
      <w:sz w:val="20"/>
      <w:szCs w:val="20"/>
    </w:rPr>
  </w:style>
  <w:style w:type="character" w:customStyle="1" w:styleId="CommentTextChar">
    <w:name w:val="Comment Text Char"/>
    <w:basedOn w:val="DefaultParagraphFont"/>
    <w:link w:val="CommentText"/>
    <w:uiPriority w:val="99"/>
    <w:semiHidden/>
    <w:rsid w:val="003F2F25"/>
  </w:style>
  <w:style w:type="paragraph" w:styleId="CommentSubject">
    <w:name w:val="annotation subject"/>
    <w:basedOn w:val="CommentText"/>
    <w:next w:val="CommentText"/>
    <w:link w:val="CommentSubjectChar"/>
    <w:uiPriority w:val="99"/>
    <w:semiHidden/>
    <w:unhideWhenUsed/>
    <w:rsid w:val="003F2F25"/>
    <w:rPr>
      <w:b/>
      <w:bCs/>
    </w:rPr>
  </w:style>
  <w:style w:type="character" w:customStyle="1" w:styleId="CommentSubjectChar">
    <w:name w:val="Comment Subject Char"/>
    <w:basedOn w:val="CommentTextChar"/>
    <w:link w:val="CommentSubject"/>
    <w:uiPriority w:val="99"/>
    <w:semiHidden/>
    <w:rsid w:val="003F2F25"/>
    <w:rPr>
      <w:b/>
      <w:bCs/>
    </w:rPr>
  </w:style>
  <w:style w:type="paragraph" w:styleId="BalloonText">
    <w:name w:val="Balloon Text"/>
    <w:basedOn w:val="Normal"/>
    <w:link w:val="BalloonTextChar"/>
    <w:uiPriority w:val="99"/>
    <w:semiHidden/>
    <w:unhideWhenUsed/>
    <w:rsid w:val="003F2F2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F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D6D"/>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917CE"/>
    <w:pPr>
      <w:tabs>
        <w:tab w:val="center" w:pos="4320"/>
        <w:tab w:val="right" w:pos="8640"/>
      </w:tabs>
      <w:spacing w:after="0"/>
    </w:pPr>
  </w:style>
  <w:style w:type="character" w:customStyle="1" w:styleId="HeaderChar">
    <w:name w:val="Header Char"/>
    <w:basedOn w:val="DefaultParagraphFont"/>
    <w:link w:val="Header"/>
    <w:uiPriority w:val="99"/>
    <w:semiHidden/>
    <w:rsid w:val="00D917CE"/>
    <w:rPr>
      <w:sz w:val="24"/>
      <w:szCs w:val="24"/>
    </w:rPr>
  </w:style>
  <w:style w:type="character" w:styleId="PageNumber">
    <w:name w:val="page number"/>
    <w:basedOn w:val="DefaultParagraphFont"/>
    <w:uiPriority w:val="99"/>
    <w:semiHidden/>
    <w:unhideWhenUsed/>
    <w:rsid w:val="00D917CE"/>
  </w:style>
  <w:style w:type="paragraph" w:styleId="Footer">
    <w:name w:val="footer"/>
    <w:basedOn w:val="Normal"/>
    <w:link w:val="FooterChar"/>
    <w:uiPriority w:val="99"/>
    <w:semiHidden/>
    <w:unhideWhenUsed/>
    <w:rsid w:val="00D917CE"/>
    <w:pPr>
      <w:tabs>
        <w:tab w:val="center" w:pos="4320"/>
        <w:tab w:val="right" w:pos="8640"/>
      </w:tabs>
      <w:spacing w:after="0"/>
    </w:pPr>
  </w:style>
  <w:style w:type="character" w:customStyle="1" w:styleId="FooterChar">
    <w:name w:val="Footer Char"/>
    <w:basedOn w:val="DefaultParagraphFont"/>
    <w:link w:val="Footer"/>
    <w:uiPriority w:val="99"/>
    <w:semiHidden/>
    <w:rsid w:val="00D917CE"/>
    <w:rPr>
      <w:sz w:val="24"/>
      <w:szCs w:val="24"/>
    </w:rPr>
  </w:style>
</w:styles>
</file>

<file path=word/webSettings.xml><?xml version="1.0" encoding="utf-8"?>
<w:webSettings xmlns:r="http://schemas.openxmlformats.org/officeDocument/2006/relationships" xmlns:w="http://schemas.openxmlformats.org/wordprocessingml/2006/main">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San Jose State University</Company>
  <LinksUpToDate>false</LinksUpToDate>
  <CharactersWithSpaces>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mallori kleeman</dc:creator>
  <cp:lastModifiedBy>osland_a</cp:lastModifiedBy>
  <cp:revision>3</cp:revision>
  <dcterms:created xsi:type="dcterms:W3CDTF">2014-05-22T19:15:00Z</dcterms:created>
  <dcterms:modified xsi:type="dcterms:W3CDTF">2014-05-22T20:02:00Z</dcterms:modified>
</cp:coreProperties>
</file>